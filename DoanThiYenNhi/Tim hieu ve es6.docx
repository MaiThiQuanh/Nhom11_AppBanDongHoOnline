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938" w:rsidRPr="00CC5938" w:rsidRDefault="00B727A5" w:rsidP="00CC5938">
      <w:pPr>
        <w:spacing w:line="276" w:lineRule="auto"/>
        <w:jc w:val="center"/>
        <w:rPr>
          <w:rFonts w:ascii="Times New Roman" w:hAnsi="Times New Roman" w:cs="Times New Roman"/>
          <w:b/>
          <w:color w:val="FF0000"/>
          <w:sz w:val="40"/>
          <w:szCs w:val="40"/>
        </w:rPr>
      </w:pPr>
      <w:r w:rsidRPr="00CC5938">
        <w:rPr>
          <w:rFonts w:ascii="Times New Roman" w:hAnsi="Times New Roman" w:cs="Times New Roman"/>
          <w:b/>
          <w:color w:val="FF0000"/>
          <w:sz w:val="40"/>
          <w:szCs w:val="40"/>
        </w:rPr>
        <w:t>CHƯƠNG 2:</w:t>
      </w:r>
      <w:r w:rsidRPr="00CC5938">
        <w:rPr>
          <w:rFonts w:ascii="Times New Roman" w:hAnsi="Times New Roman" w:cs="Times New Roman"/>
          <w:color w:val="FF0000"/>
          <w:sz w:val="40"/>
          <w:szCs w:val="40"/>
        </w:rPr>
        <w:t xml:space="preserve"> </w:t>
      </w:r>
      <w:r w:rsidRPr="00CC5938">
        <w:rPr>
          <w:rFonts w:ascii="Times New Roman" w:hAnsi="Times New Roman" w:cs="Times New Roman"/>
          <w:b/>
          <w:color w:val="FF0000"/>
          <w:sz w:val="40"/>
          <w:szCs w:val="40"/>
        </w:rPr>
        <w:t>Kiến thức cơ bản về ES6</w:t>
      </w:r>
    </w:p>
    <w:p w:rsidR="00B727A5" w:rsidRPr="00CC5938" w:rsidRDefault="004974D0" w:rsidP="00CC5938">
      <w:pPr>
        <w:spacing w:line="276" w:lineRule="auto"/>
        <w:rPr>
          <w:rFonts w:ascii="Times New Roman" w:hAnsi="Times New Roman" w:cs="Times New Roman"/>
          <w:b/>
        </w:rPr>
      </w:pPr>
      <w:r w:rsidRPr="00CC5938">
        <w:rPr>
          <w:rFonts w:ascii="Times New Roman" w:hAnsi="Times New Roman" w:cs="Times New Roman"/>
          <w:b/>
        </w:rPr>
        <w:t>2.1</w:t>
      </w:r>
      <w:r w:rsidR="00B727A5" w:rsidRPr="00CC5938">
        <w:rPr>
          <w:rFonts w:ascii="Times New Roman" w:hAnsi="Times New Roman" w:cs="Times New Roman"/>
          <w:b/>
        </w:rPr>
        <w:t>Biến Let, Var, Conts trong ES6</w:t>
      </w:r>
    </w:p>
    <w:p w:rsidR="00B727A5" w:rsidRPr="00CC5938" w:rsidRDefault="00B727A5" w:rsidP="00B727A5">
      <w:pPr>
        <w:pStyle w:val="NormalWeb"/>
        <w:spacing w:before="0" w:beforeAutospacing="0"/>
      </w:pPr>
      <w:r w:rsidRPr="00CC5938">
        <w:rPr>
          <w:b/>
        </w:rPr>
        <w:t>Conts</w:t>
      </w:r>
      <w:r w:rsidRPr="00CC5938">
        <w:rPr>
          <w:b/>
        </w:rPr>
        <w:br/>
      </w:r>
      <w:r w:rsidRPr="00CC5938">
        <w:rPr>
          <w:rStyle w:val="HTMLCode"/>
          <w:rFonts w:ascii="Times New Roman" w:hAnsi="Times New Roman" w:cs="Times New Roman"/>
          <w:sz w:val="24"/>
          <w:szCs w:val="24"/>
          <w:shd w:val="clear" w:color="auto" w:fill="F7F7F7"/>
        </w:rPr>
        <w:t>Conts</w:t>
      </w:r>
      <w:r w:rsidRPr="00CC5938">
        <w:t> dùng để khai báo một hằng số - là một giá trị không thay đổi được trong suốt quá trình chạy.</w:t>
      </w:r>
    </w:p>
    <w:p w:rsidR="00B727A5" w:rsidRPr="00CC5938" w:rsidRDefault="00B727A5" w:rsidP="00B727A5">
      <w:pPr>
        <w:pStyle w:val="NormalWeb"/>
        <w:spacing w:before="0" w:beforeAutospacing="0"/>
      </w:pPr>
      <w:r w:rsidRPr="00CC5938">
        <w:t>Vd</w:t>
      </w:r>
      <w:bookmarkStart w:id="0" w:name="_GoBack"/>
      <w:bookmarkEnd w:id="0"/>
    </w:p>
    <w:p w:rsidR="00B727A5" w:rsidRPr="00CC5938" w:rsidRDefault="00B727A5" w:rsidP="00B727A5">
      <w:pPr>
        <w:rPr>
          <w:rFonts w:ascii="Times New Roman" w:eastAsia="Times New Roman" w:hAnsi="Times New Roman" w:cs="Times New Roman"/>
          <w:color w:val="333333"/>
          <w:shd w:val="clear" w:color="auto" w:fill="F7F7F7"/>
        </w:rPr>
      </w:pPr>
      <w:r w:rsidRPr="00CC5938">
        <w:rPr>
          <w:rFonts w:ascii="Times New Roman" w:eastAsia="Times New Roman" w:hAnsi="Times New Roman" w:cs="Times New Roman"/>
          <w:color w:val="A71D5D"/>
          <w:shd w:val="clear" w:color="auto" w:fill="F7F7F7"/>
        </w:rPr>
        <w:t>const</w:t>
      </w:r>
      <w:r w:rsidRPr="00CC5938">
        <w:rPr>
          <w:rFonts w:ascii="Times New Roman" w:eastAsia="Times New Roman" w:hAnsi="Times New Roman" w:cs="Times New Roman"/>
          <w:color w:val="333333"/>
          <w:shd w:val="clear" w:color="auto" w:fill="F7F7F7"/>
        </w:rPr>
        <w:t xml:space="preserve"> A = </w:t>
      </w:r>
      <w:r w:rsidRPr="00CC5938">
        <w:rPr>
          <w:rFonts w:ascii="Times New Roman" w:eastAsia="Times New Roman" w:hAnsi="Times New Roman" w:cs="Times New Roman"/>
          <w:color w:val="008080"/>
          <w:shd w:val="clear" w:color="auto" w:fill="F7F7F7"/>
        </w:rPr>
        <w:t>5</w:t>
      </w:r>
      <w:r w:rsidRPr="00CC5938">
        <w:rPr>
          <w:rFonts w:ascii="Times New Roman" w:eastAsia="Times New Roman" w:hAnsi="Times New Roman" w:cs="Times New Roman"/>
          <w:color w:val="333333"/>
          <w:shd w:val="clear" w:color="auto" w:fill="F7F7F7"/>
        </w:rPr>
        <w:t>;</w:t>
      </w:r>
    </w:p>
    <w:p w:rsidR="00B727A5" w:rsidRPr="00CC5938" w:rsidRDefault="00B727A5" w:rsidP="00B727A5">
      <w:pPr>
        <w:pStyle w:val="NormalWeb"/>
        <w:spacing w:before="0" w:beforeAutospacing="0"/>
      </w:pPr>
      <w:r w:rsidRPr="00CC5938">
        <w:rPr>
          <w:color w:val="333333"/>
          <w:shd w:val="clear" w:color="auto" w:fill="F7F7F7"/>
        </w:rPr>
        <w:t xml:space="preserve">A = </w:t>
      </w:r>
      <w:r w:rsidRPr="00CC5938">
        <w:rPr>
          <w:color w:val="008080"/>
          <w:shd w:val="clear" w:color="auto" w:fill="F7F7F7"/>
        </w:rPr>
        <w:t>10</w:t>
      </w:r>
      <w:r w:rsidRPr="00CC5938">
        <w:rPr>
          <w:color w:val="333333"/>
          <w:shd w:val="clear" w:color="auto" w:fill="F7F7F7"/>
        </w:rPr>
        <w:t xml:space="preserve">; </w:t>
      </w:r>
      <w:r w:rsidRPr="00CC5938">
        <w:rPr>
          <w:i/>
          <w:iCs/>
          <w:color w:val="999988"/>
          <w:shd w:val="clear" w:color="auto" w:fill="F7F7F7"/>
        </w:rPr>
        <w:t>// Lỗi Uncaught TypeError: Assignment to constant variable</w:t>
      </w:r>
    </w:p>
    <w:p w:rsidR="00B727A5" w:rsidRPr="00CC5938" w:rsidRDefault="00B727A5">
      <w:pPr>
        <w:rPr>
          <w:rFonts w:ascii="Times New Roman" w:hAnsi="Times New Roman" w:cs="Times New Roman"/>
          <w:b/>
        </w:rPr>
      </w:pPr>
      <w:r w:rsidRPr="00CC5938">
        <w:rPr>
          <w:rFonts w:ascii="Times New Roman" w:hAnsi="Times New Roman" w:cs="Times New Roman"/>
          <w:b/>
        </w:rPr>
        <w:t>Let</w:t>
      </w:r>
    </w:p>
    <w:p w:rsidR="00B727A5" w:rsidRPr="00CC5938" w:rsidRDefault="00B727A5">
      <w:pPr>
        <w:rPr>
          <w:rFonts w:ascii="Times New Roman" w:hAnsi="Times New Roman" w:cs="Times New Roman"/>
          <w:shd w:val="clear" w:color="auto" w:fill="FFFFFF"/>
        </w:rPr>
      </w:pPr>
      <w:r w:rsidRPr="00CC5938">
        <w:rPr>
          <w:rStyle w:val="HTMLCode"/>
          <w:rFonts w:ascii="Times New Roman" w:eastAsiaTheme="minorEastAsia" w:hAnsi="Times New Roman" w:cs="Times New Roman"/>
          <w:sz w:val="24"/>
          <w:szCs w:val="24"/>
          <w:shd w:val="clear" w:color="auto" w:fill="F7F7F7"/>
        </w:rPr>
        <w:t>let</w:t>
      </w:r>
      <w:r w:rsidRPr="00CC5938">
        <w:rPr>
          <w:rFonts w:ascii="Times New Roman" w:hAnsi="Times New Roman" w:cs="Times New Roman"/>
          <w:shd w:val="clear" w:color="auto" w:fill="FFFFFF"/>
        </w:rPr>
        <w:t> tạo ra một biến chỉ có thể truy cập được trong block bao quanh nó, khác với </w:t>
      </w:r>
      <w:r w:rsidRPr="00CC5938">
        <w:rPr>
          <w:rStyle w:val="HTMLCode"/>
          <w:rFonts w:ascii="Times New Roman" w:eastAsiaTheme="minorEastAsia" w:hAnsi="Times New Roman" w:cs="Times New Roman"/>
          <w:sz w:val="24"/>
          <w:szCs w:val="24"/>
          <w:shd w:val="clear" w:color="auto" w:fill="F7F7F7"/>
        </w:rPr>
        <w:t>var</w:t>
      </w:r>
      <w:r w:rsidRPr="00CC5938">
        <w:rPr>
          <w:rFonts w:ascii="Times New Roman" w:hAnsi="Times New Roman" w:cs="Times New Roman"/>
          <w:shd w:val="clear" w:color="auto" w:fill="FFFFFF"/>
        </w:rPr>
        <w:t> - tạo ra một biến có phạm vi truy cập xuyên suốt </w:t>
      </w:r>
      <w:r w:rsidRPr="00CC5938">
        <w:rPr>
          <w:rStyle w:val="HTMLCode"/>
          <w:rFonts w:ascii="Times New Roman" w:eastAsiaTheme="minorEastAsia" w:hAnsi="Times New Roman" w:cs="Times New Roman"/>
          <w:sz w:val="24"/>
          <w:szCs w:val="24"/>
          <w:shd w:val="clear" w:color="auto" w:fill="F7F7F7"/>
        </w:rPr>
        <w:t>function</w:t>
      </w:r>
      <w:r w:rsidRPr="00CC5938">
        <w:rPr>
          <w:rFonts w:ascii="Times New Roman" w:hAnsi="Times New Roman" w:cs="Times New Roman"/>
          <w:shd w:val="clear" w:color="auto" w:fill="FFFFFF"/>
        </w:rPr>
        <w:t> chứa nó.</w:t>
      </w:r>
    </w:p>
    <w:p w:rsidR="00B727A5" w:rsidRPr="00CC5938" w:rsidRDefault="00B727A5">
      <w:pPr>
        <w:rPr>
          <w:rFonts w:ascii="Times New Roman" w:hAnsi="Times New Roman" w:cs="Times New Roman"/>
          <w:shd w:val="clear" w:color="auto" w:fill="FFFFFF"/>
        </w:rPr>
      </w:pPr>
    </w:p>
    <w:p w:rsidR="00B727A5" w:rsidRPr="00CC5938" w:rsidRDefault="00B727A5">
      <w:pPr>
        <w:rPr>
          <w:rFonts w:ascii="Times New Roman" w:hAnsi="Times New Roman" w:cs="Times New Roman"/>
          <w:shd w:val="clear" w:color="auto" w:fill="FFFFFF"/>
        </w:rPr>
      </w:pPr>
      <w:r w:rsidRPr="00CC5938">
        <w:rPr>
          <w:rFonts w:ascii="Times New Roman" w:hAnsi="Times New Roman" w:cs="Times New Roman"/>
          <w:shd w:val="clear" w:color="auto" w:fill="FFFFFF"/>
        </w:rPr>
        <w:t>Vd</w:t>
      </w:r>
    </w:p>
    <w:p w:rsidR="00B727A5" w:rsidRPr="00CC5938" w:rsidRDefault="00B727A5" w:rsidP="00B727A5">
      <w:pPr>
        <w:spacing w:before="100" w:beforeAutospacing="1" w:after="100" w:afterAutospacing="1"/>
        <w:rPr>
          <w:rFonts w:ascii="Times New Roman" w:eastAsia="Times New Roman" w:hAnsi="Times New Roman" w:cs="Times New Roman"/>
        </w:rPr>
      </w:pPr>
      <w:r w:rsidRPr="00CC5938">
        <w:rPr>
          <w:rFonts w:ascii="Times New Roman" w:eastAsia="Times New Roman" w:hAnsi="Times New Roman" w:cs="Times New Roman"/>
        </w:rPr>
        <w:t>Sử dụng </w:t>
      </w:r>
      <w:r w:rsidRPr="00CC5938">
        <w:rPr>
          <w:rFonts w:ascii="Times New Roman" w:eastAsia="Times New Roman" w:hAnsi="Times New Roman" w:cs="Times New Roman"/>
          <w:shd w:val="clear" w:color="auto" w:fill="F7F7F7"/>
        </w:rPr>
        <w:t>var</w:t>
      </w:r>
      <w:r w:rsidRPr="00CC5938">
        <w:rPr>
          <w:rFonts w:ascii="Times New Roman" w:eastAsia="Times New Roman" w:hAnsi="Times New Roman" w:cs="Times New Roman"/>
        </w:rPr>
        <w:t>:</w:t>
      </w:r>
    </w:p>
    <w:p w:rsidR="00B727A5" w:rsidRPr="00CC5938" w:rsidRDefault="00B727A5" w:rsidP="00B727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Times New Roman" w:eastAsia="Times New Roman" w:hAnsi="Times New Roman" w:cs="Times New Roman"/>
          <w:color w:val="333333"/>
        </w:rPr>
      </w:pPr>
      <w:r w:rsidRPr="00CC5938">
        <w:rPr>
          <w:rFonts w:ascii="Times New Roman" w:eastAsia="Times New Roman" w:hAnsi="Times New Roman" w:cs="Times New Roman"/>
          <w:color w:val="A71D5D"/>
        </w:rPr>
        <w:t>function</w:t>
      </w:r>
      <w:r w:rsidRPr="00CC5938">
        <w:rPr>
          <w:rFonts w:ascii="Times New Roman" w:eastAsia="Times New Roman" w:hAnsi="Times New Roman" w:cs="Times New Roman"/>
          <w:color w:val="333333"/>
        </w:rPr>
        <w:t xml:space="preserve"> </w:t>
      </w:r>
      <w:proofErr w:type="gramStart"/>
      <w:r w:rsidRPr="00CC5938">
        <w:rPr>
          <w:rFonts w:ascii="Times New Roman" w:eastAsia="Times New Roman" w:hAnsi="Times New Roman" w:cs="Times New Roman"/>
          <w:color w:val="A71D5D"/>
        </w:rPr>
        <w:t>foo</w:t>
      </w:r>
      <w:r w:rsidRPr="00CC5938">
        <w:rPr>
          <w:rFonts w:ascii="Times New Roman" w:eastAsia="Times New Roman" w:hAnsi="Times New Roman" w:cs="Times New Roman"/>
          <w:color w:val="333333"/>
        </w:rPr>
        <w:t>(</w:t>
      </w:r>
      <w:proofErr w:type="gramEnd"/>
      <w:r w:rsidRPr="00CC5938">
        <w:rPr>
          <w:rFonts w:ascii="Times New Roman" w:eastAsia="Times New Roman" w:hAnsi="Times New Roman" w:cs="Times New Roman"/>
          <w:color w:val="333333"/>
        </w:rPr>
        <w:t>) {</w:t>
      </w:r>
    </w:p>
    <w:p w:rsidR="00B727A5" w:rsidRPr="00CC5938" w:rsidRDefault="00B727A5" w:rsidP="00B727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Times New Roman" w:eastAsia="Times New Roman" w:hAnsi="Times New Roman" w:cs="Times New Roman"/>
          <w:color w:val="333333"/>
        </w:rPr>
      </w:pPr>
      <w:r w:rsidRPr="00CC5938">
        <w:rPr>
          <w:rFonts w:ascii="Times New Roman" w:eastAsia="Times New Roman" w:hAnsi="Times New Roman" w:cs="Times New Roman"/>
          <w:color w:val="333333"/>
        </w:rPr>
        <w:t xml:space="preserve">   </w:t>
      </w:r>
      <w:r w:rsidRPr="00CC5938">
        <w:rPr>
          <w:rFonts w:ascii="Times New Roman" w:eastAsia="Times New Roman" w:hAnsi="Times New Roman" w:cs="Times New Roman"/>
          <w:color w:val="A71D5D"/>
        </w:rPr>
        <w:t>var</w:t>
      </w:r>
      <w:r w:rsidRPr="00CC5938">
        <w:rPr>
          <w:rFonts w:ascii="Times New Roman" w:eastAsia="Times New Roman" w:hAnsi="Times New Roman" w:cs="Times New Roman"/>
          <w:color w:val="333333"/>
        </w:rPr>
        <w:t xml:space="preserve"> x = </w:t>
      </w:r>
      <w:r w:rsidRPr="00CC5938">
        <w:rPr>
          <w:rFonts w:ascii="Times New Roman" w:eastAsia="Times New Roman" w:hAnsi="Times New Roman" w:cs="Times New Roman"/>
          <w:color w:val="008080"/>
        </w:rPr>
        <w:t>10</w:t>
      </w:r>
      <w:r w:rsidRPr="00CC5938">
        <w:rPr>
          <w:rFonts w:ascii="Times New Roman" w:eastAsia="Times New Roman" w:hAnsi="Times New Roman" w:cs="Times New Roman"/>
          <w:color w:val="333333"/>
        </w:rPr>
        <w:t>;</w:t>
      </w:r>
    </w:p>
    <w:p w:rsidR="00B727A5" w:rsidRPr="00CC5938" w:rsidRDefault="00B727A5" w:rsidP="00B727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Times New Roman" w:eastAsia="Times New Roman" w:hAnsi="Times New Roman" w:cs="Times New Roman"/>
          <w:color w:val="333333"/>
        </w:rPr>
      </w:pPr>
      <w:r w:rsidRPr="00CC5938">
        <w:rPr>
          <w:rFonts w:ascii="Times New Roman" w:eastAsia="Times New Roman" w:hAnsi="Times New Roman" w:cs="Times New Roman"/>
          <w:color w:val="333333"/>
        </w:rPr>
        <w:t xml:space="preserve">   </w:t>
      </w:r>
      <w:r w:rsidRPr="00CC5938">
        <w:rPr>
          <w:rFonts w:ascii="Times New Roman" w:eastAsia="Times New Roman" w:hAnsi="Times New Roman" w:cs="Times New Roman"/>
          <w:color w:val="A71D5D"/>
        </w:rPr>
        <w:t>if</w:t>
      </w:r>
      <w:r w:rsidRPr="00CC5938">
        <w:rPr>
          <w:rFonts w:ascii="Times New Roman" w:eastAsia="Times New Roman" w:hAnsi="Times New Roman" w:cs="Times New Roman"/>
          <w:color w:val="333333"/>
        </w:rPr>
        <w:t xml:space="preserve"> (</w:t>
      </w:r>
      <w:r w:rsidRPr="00CC5938">
        <w:rPr>
          <w:rFonts w:ascii="Times New Roman" w:eastAsia="Times New Roman" w:hAnsi="Times New Roman" w:cs="Times New Roman"/>
          <w:color w:val="795DA3"/>
        </w:rPr>
        <w:t>true</w:t>
      </w:r>
      <w:r w:rsidRPr="00CC5938">
        <w:rPr>
          <w:rFonts w:ascii="Times New Roman" w:eastAsia="Times New Roman" w:hAnsi="Times New Roman" w:cs="Times New Roman"/>
          <w:color w:val="333333"/>
        </w:rPr>
        <w:t>) {</w:t>
      </w:r>
    </w:p>
    <w:p w:rsidR="00B727A5" w:rsidRPr="00CC5938" w:rsidRDefault="00B727A5" w:rsidP="00B727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Times New Roman" w:eastAsia="Times New Roman" w:hAnsi="Times New Roman" w:cs="Times New Roman"/>
          <w:color w:val="333333"/>
        </w:rPr>
      </w:pPr>
      <w:r w:rsidRPr="00CC5938">
        <w:rPr>
          <w:rFonts w:ascii="Times New Roman" w:eastAsia="Times New Roman" w:hAnsi="Times New Roman" w:cs="Times New Roman"/>
          <w:color w:val="333333"/>
        </w:rPr>
        <w:t xml:space="preserve">      </w:t>
      </w:r>
      <w:r w:rsidRPr="00CC5938">
        <w:rPr>
          <w:rFonts w:ascii="Times New Roman" w:eastAsia="Times New Roman" w:hAnsi="Times New Roman" w:cs="Times New Roman"/>
          <w:color w:val="A71D5D"/>
        </w:rPr>
        <w:t>var</w:t>
      </w:r>
      <w:r w:rsidRPr="00CC5938">
        <w:rPr>
          <w:rFonts w:ascii="Times New Roman" w:eastAsia="Times New Roman" w:hAnsi="Times New Roman" w:cs="Times New Roman"/>
          <w:color w:val="333333"/>
        </w:rPr>
        <w:t xml:space="preserve"> x = </w:t>
      </w:r>
      <w:r w:rsidRPr="00CC5938">
        <w:rPr>
          <w:rFonts w:ascii="Times New Roman" w:eastAsia="Times New Roman" w:hAnsi="Times New Roman" w:cs="Times New Roman"/>
          <w:color w:val="008080"/>
        </w:rPr>
        <w:t>20</w:t>
      </w:r>
      <w:r w:rsidRPr="00CC5938">
        <w:rPr>
          <w:rFonts w:ascii="Times New Roman" w:eastAsia="Times New Roman" w:hAnsi="Times New Roman" w:cs="Times New Roman"/>
          <w:color w:val="333333"/>
        </w:rPr>
        <w:t xml:space="preserve">; </w:t>
      </w:r>
      <w:r w:rsidRPr="00CC5938">
        <w:rPr>
          <w:rFonts w:ascii="Times New Roman" w:eastAsia="Times New Roman" w:hAnsi="Times New Roman" w:cs="Times New Roman"/>
          <w:i/>
          <w:iCs/>
          <w:color w:val="999988"/>
        </w:rPr>
        <w:t>// x ở đây cũng là x ở trên</w:t>
      </w:r>
    </w:p>
    <w:p w:rsidR="00B727A5" w:rsidRPr="00CC5938" w:rsidRDefault="00B727A5" w:rsidP="00B727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Times New Roman" w:eastAsia="Times New Roman" w:hAnsi="Times New Roman" w:cs="Times New Roman"/>
          <w:color w:val="333333"/>
        </w:rPr>
      </w:pPr>
      <w:r w:rsidRPr="00CC5938">
        <w:rPr>
          <w:rFonts w:ascii="Times New Roman" w:eastAsia="Times New Roman" w:hAnsi="Times New Roman" w:cs="Times New Roman"/>
          <w:color w:val="333333"/>
        </w:rPr>
        <w:t xml:space="preserve">      </w:t>
      </w:r>
      <w:r w:rsidRPr="00CC5938">
        <w:rPr>
          <w:rFonts w:ascii="Times New Roman" w:eastAsia="Times New Roman" w:hAnsi="Times New Roman" w:cs="Times New Roman"/>
          <w:color w:val="0086B3"/>
        </w:rPr>
        <w:t>console</w:t>
      </w:r>
      <w:r w:rsidRPr="00CC5938">
        <w:rPr>
          <w:rFonts w:ascii="Times New Roman" w:eastAsia="Times New Roman" w:hAnsi="Times New Roman" w:cs="Times New Roman"/>
          <w:color w:val="333333"/>
        </w:rPr>
        <w:t xml:space="preserve">.log(x); </w:t>
      </w:r>
      <w:r w:rsidRPr="00CC5938">
        <w:rPr>
          <w:rFonts w:ascii="Times New Roman" w:eastAsia="Times New Roman" w:hAnsi="Times New Roman" w:cs="Times New Roman"/>
          <w:i/>
          <w:iCs/>
          <w:color w:val="999988"/>
        </w:rPr>
        <w:t>// in ra 20</w:t>
      </w:r>
    </w:p>
    <w:p w:rsidR="00B727A5" w:rsidRPr="00CC5938" w:rsidRDefault="00B727A5" w:rsidP="00B727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Times New Roman" w:eastAsia="Times New Roman" w:hAnsi="Times New Roman" w:cs="Times New Roman"/>
          <w:color w:val="333333"/>
        </w:rPr>
      </w:pPr>
      <w:r w:rsidRPr="00CC5938">
        <w:rPr>
          <w:rFonts w:ascii="Times New Roman" w:eastAsia="Times New Roman" w:hAnsi="Times New Roman" w:cs="Times New Roman"/>
          <w:color w:val="333333"/>
        </w:rPr>
        <w:t xml:space="preserve">   }</w:t>
      </w:r>
    </w:p>
    <w:p w:rsidR="00B727A5" w:rsidRPr="00CC5938" w:rsidRDefault="00B727A5" w:rsidP="00B727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Times New Roman" w:eastAsia="Times New Roman" w:hAnsi="Times New Roman" w:cs="Times New Roman"/>
          <w:color w:val="333333"/>
        </w:rPr>
      </w:pPr>
      <w:r w:rsidRPr="00CC5938">
        <w:rPr>
          <w:rFonts w:ascii="Times New Roman" w:eastAsia="Times New Roman" w:hAnsi="Times New Roman" w:cs="Times New Roman"/>
          <w:color w:val="333333"/>
        </w:rPr>
        <w:t xml:space="preserve">   </w:t>
      </w:r>
      <w:r w:rsidRPr="00CC5938">
        <w:rPr>
          <w:rFonts w:ascii="Times New Roman" w:eastAsia="Times New Roman" w:hAnsi="Times New Roman" w:cs="Times New Roman"/>
          <w:color w:val="0086B3"/>
        </w:rPr>
        <w:t>console</w:t>
      </w:r>
      <w:r w:rsidRPr="00CC5938">
        <w:rPr>
          <w:rFonts w:ascii="Times New Roman" w:eastAsia="Times New Roman" w:hAnsi="Times New Roman" w:cs="Times New Roman"/>
          <w:color w:val="333333"/>
        </w:rPr>
        <w:t xml:space="preserve">.log(x); </w:t>
      </w:r>
      <w:r w:rsidRPr="00CC5938">
        <w:rPr>
          <w:rFonts w:ascii="Times New Roman" w:eastAsia="Times New Roman" w:hAnsi="Times New Roman" w:cs="Times New Roman"/>
          <w:i/>
          <w:iCs/>
          <w:color w:val="999988"/>
        </w:rPr>
        <w:t>// vẫn là 20</w:t>
      </w:r>
    </w:p>
    <w:p w:rsidR="00B727A5" w:rsidRPr="00CC5938" w:rsidRDefault="00B727A5" w:rsidP="00B727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Times New Roman" w:eastAsia="Times New Roman" w:hAnsi="Times New Roman" w:cs="Times New Roman"/>
          <w:color w:val="333333"/>
        </w:rPr>
      </w:pPr>
      <w:r w:rsidRPr="00CC5938">
        <w:rPr>
          <w:rFonts w:ascii="Times New Roman" w:eastAsia="Times New Roman" w:hAnsi="Times New Roman" w:cs="Times New Roman"/>
          <w:color w:val="333333"/>
        </w:rPr>
        <w:t>}</w:t>
      </w:r>
    </w:p>
    <w:p w:rsidR="00B727A5" w:rsidRPr="00CC5938" w:rsidRDefault="00B727A5" w:rsidP="00B727A5">
      <w:pPr>
        <w:spacing w:before="100" w:beforeAutospacing="1" w:after="100" w:afterAutospacing="1"/>
        <w:rPr>
          <w:rFonts w:ascii="Times New Roman" w:eastAsia="Times New Roman" w:hAnsi="Times New Roman" w:cs="Times New Roman"/>
        </w:rPr>
      </w:pPr>
      <w:r w:rsidRPr="00CC5938">
        <w:rPr>
          <w:rFonts w:ascii="Times New Roman" w:eastAsia="Times New Roman" w:hAnsi="Times New Roman" w:cs="Times New Roman"/>
        </w:rPr>
        <w:t>Sử dụng </w:t>
      </w:r>
      <w:r w:rsidRPr="00CC5938">
        <w:rPr>
          <w:rFonts w:ascii="Times New Roman" w:eastAsia="Times New Roman" w:hAnsi="Times New Roman" w:cs="Times New Roman"/>
          <w:shd w:val="clear" w:color="auto" w:fill="F7F7F7"/>
        </w:rPr>
        <w:t>let</w:t>
      </w:r>
      <w:r w:rsidRPr="00CC5938">
        <w:rPr>
          <w:rFonts w:ascii="Times New Roman" w:eastAsia="Times New Roman" w:hAnsi="Times New Roman" w:cs="Times New Roman"/>
        </w:rPr>
        <w:t>:</w:t>
      </w:r>
    </w:p>
    <w:p w:rsidR="00B727A5" w:rsidRPr="00CC5938" w:rsidRDefault="00B727A5" w:rsidP="00B727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Times New Roman" w:eastAsia="Times New Roman" w:hAnsi="Times New Roman" w:cs="Times New Roman"/>
          <w:color w:val="333333"/>
        </w:rPr>
      </w:pPr>
      <w:r w:rsidRPr="00CC5938">
        <w:rPr>
          <w:rFonts w:ascii="Times New Roman" w:eastAsia="Times New Roman" w:hAnsi="Times New Roman" w:cs="Times New Roman"/>
          <w:color w:val="A71D5D"/>
        </w:rPr>
        <w:t>function</w:t>
      </w:r>
      <w:r w:rsidRPr="00CC5938">
        <w:rPr>
          <w:rFonts w:ascii="Times New Roman" w:eastAsia="Times New Roman" w:hAnsi="Times New Roman" w:cs="Times New Roman"/>
          <w:color w:val="333333"/>
        </w:rPr>
        <w:t xml:space="preserve"> </w:t>
      </w:r>
      <w:proofErr w:type="gramStart"/>
      <w:r w:rsidRPr="00CC5938">
        <w:rPr>
          <w:rFonts w:ascii="Times New Roman" w:eastAsia="Times New Roman" w:hAnsi="Times New Roman" w:cs="Times New Roman"/>
          <w:color w:val="A71D5D"/>
        </w:rPr>
        <w:t>foo</w:t>
      </w:r>
      <w:r w:rsidRPr="00CC5938">
        <w:rPr>
          <w:rFonts w:ascii="Times New Roman" w:eastAsia="Times New Roman" w:hAnsi="Times New Roman" w:cs="Times New Roman"/>
          <w:color w:val="333333"/>
        </w:rPr>
        <w:t>(</w:t>
      </w:r>
      <w:proofErr w:type="gramEnd"/>
      <w:r w:rsidRPr="00CC5938">
        <w:rPr>
          <w:rFonts w:ascii="Times New Roman" w:eastAsia="Times New Roman" w:hAnsi="Times New Roman" w:cs="Times New Roman"/>
          <w:color w:val="333333"/>
        </w:rPr>
        <w:t>) {</w:t>
      </w:r>
    </w:p>
    <w:p w:rsidR="00B727A5" w:rsidRPr="00CC5938" w:rsidRDefault="00B727A5" w:rsidP="00B727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Times New Roman" w:eastAsia="Times New Roman" w:hAnsi="Times New Roman" w:cs="Times New Roman"/>
          <w:color w:val="333333"/>
        </w:rPr>
      </w:pPr>
      <w:r w:rsidRPr="00CC5938">
        <w:rPr>
          <w:rFonts w:ascii="Times New Roman" w:eastAsia="Times New Roman" w:hAnsi="Times New Roman" w:cs="Times New Roman"/>
          <w:color w:val="333333"/>
        </w:rPr>
        <w:t xml:space="preserve">   </w:t>
      </w:r>
      <w:r w:rsidRPr="00CC5938">
        <w:rPr>
          <w:rFonts w:ascii="Times New Roman" w:eastAsia="Times New Roman" w:hAnsi="Times New Roman" w:cs="Times New Roman"/>
          <w:color w:val="A71D5D"/>
        </w:rPr>
        <w:t>let</w:t>
      </w:r>
      <w:r w:rsidRPr="00CC5938">
        <w:rPr>
          <w:rFonts w:ascii="Times New Roman" w:eastAsia="Times New Roman" w:hAnsi="Times New Roman" w:cs="Times New Roman"/>
          <w:color w:val="333333"/>
        </w:rPr>
        <w:t xml:space="preserve"> x = </w:t>
      </w:r>
      <w:r w:rsidRPr="00CC5938">
        <w:rPr>
          <w:rFonts w:ascii="Times New Roman" w:eastAsia="Times New Roman" w:hAnsi="Times New Roman" w:cs="Times New Roman"/>
          <w:color w:val="008080"/>
        </w:rPr>
        <w:t>10</w:t>
      </w:r>
      <w:r w:rsidRPr="00CC5938">
        <w:rPr>
          <w:rFonts w:ascii="Times New Roman" w:eastAsia="Times New Roman" w:hAnsi="Times New Roman" w:cs="Times New Roman"/>
          <w:color w:val="333333"/>
        </w:rPr>
        <w:t>;</w:t>
      </w:r>
    </w:p>
    <w:p w:rsidR="00B727A5" w:rsidRPr="00CC5938" w:rsidRDefault="00B727A5" w:rsidP="00B727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Times New Roman" w:eastAsia="Times New Roman" w:hAnsi="Times New Roman" w:cs="Times New Roman"/>
          <w:color w:val="333333"/>
        </w:rPr>
      </w:pPr>
      <w:r w:rsidRPr="00CC5938">
        <w:rPr>
          <w:rFonts w:ascii="Times New Roman" w:eastAsia="Times New Roman" w:hAnsi="Times New Roman" w:cs="Times New Roman"/>
          <w:color w:val="333333"/>
        </w:rPr>
        <w:t xml:space="preserve">   </w:t>
      </w:r>
      <w:r w:rsidRPr="00CC5938">
        <w:rPr>
          <w:rFonts w:ascii="Times New Roman" w:eastAsia="Times New Roman" w:hAnsi="Times New Roman" w:cs="Times New Roman"/>
          <w:color w:val="A71D5D"/>
        </w:rPr>
        <w:t>if</w:t>
      </w:r>
      <w:r w:rsidRPr="00CC5938">
        <w:rPr>
          <w:rFonts w:ascii="Times New Roman" w:eastAsia="Times New Roman" w:hAnsi="Times New Roman" w:cs="Times New Roman"/>
          <w:color w:val="333333"/>
        </w:rPr>
        <w:t xml:space="preserve"> (</w:t>
      </w:r>
      <w:r w:rsidRPr="00CC5938">
        <w:rPr>
          <w:rFonts w:ascii="Times New Roman" w:eastAsia="Times New Roman" w:hAnsi="Times New Roman" w:cs="Times New Roman"/>
          <w:color w:val="795DA3"/>
        </w:rPr>
        <w:t>true</w:t>
      </w:r>
      <w:r w:rsidRPr="00CC5938">
        <w:rPr>
          <w:rFonts w:ascii="Times New Roman" w:eastAsia="Times New Roman" w:hAnsi="Times New Roman" w:cs="Times New Roman"/>
          <w:color w:val="333333"/>
        </w:rPr>
        <w:t>) {</w:t>
      </w:r>
    </w:p>
    <w:p w:rsidR="00B727A5" w:rsidRPr="00CC5938" w:rsidRDefault="00B727A5" w:rsidP="00B727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Times New Roman" w:eastAsia="Times New Roman" w:hAnsi="Times New Roman" w:cs="Times New Roman"/>
          <w:color w:val="333333"/>
        </w:rPr>
      </w:pPr>
      <w:r w:rsidRPr="00CC5938">
        <w:rPr>
          <w:rFonts w:ascii="Times New Roman" w:eastAsia="Times New Roman" w:hAnsi="Times New Roman" w:cs="Times New Roman"/>
          <w:color w:val="333333"/>
        </w:rPr>
        <w:t xml:space="preserve">      </w:t>
      </w:r>
      <w:r w:rsidRPr="00CC5938">
        <w:rPr>
          <w:rFonts w:ascii="Times New Roman" w:eastAsia="Times New Roman" w:hAnsi="Times New Roman" w:cs="Times New Roman"/>
          <w:color w:val="A71D5D"/>
        </w:rPr>
        <w:t>let</w:t>
      </w:r>
      <w:r w:rsidRPr="00CC5938">
        <w:rPr>
          <w:rFonts w:ascii="Times New Roman" w:eastAsia="Times New Roman" w:hAnsi="Times New Roman" w:cs="Times New Roman"/>
          <w:color w:val="333333"/>
        </w:rPr>
        <w:t xml:space="preserve"> x = </w:t>
      </w:r>
      <w:r w:rsidRPr="00CC5938">
        <w:rPr>
          <w:rFonts w:ascii="Times New Roman" w:eastAsia="Times New Roman" w:hAnsi="Times New Roman" w:cs="Times New Roman"/>
          <w:color w:val="008080"/>
        </w:rPr>
        <w:t>20</w:t>
      </w:r>
      <w:r w:rsidRPr="00CC5938">
        <w:rPr>
          <w:rFonts w:ascii="Times New Roman" w:eastAsia="Times New Roman" w:hAnsi="Times New Roman" w:cs="Times New Roman"/>
          <w:color w:val="333333"/>
        </w:rPr>
        <w:t xml:space="preserve">; </w:t>
      </w:r>
      <w:r w:rsidRPr="00CC5938">
        <w:rPr>
          <w:rFonts w:ascii="Times New Roman" w:eastAsia="Times New Roman" w:hAnsi="Times New Roman" w:cs="Times New Roman"/>
          <w:i/>
          <w:iCs/>
          <w:color w:val="999988"/>
        </w:rPr>
        <w:t>// x này là x khác rồi đấy</w:t>
      </w:r>
    </w:p>
    <w:p w:rsidR="00B727A5" w:rsidRPr="00CC5938" w:rsidRDefault="00B727A5" w:rsidP="00B727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Times New Roman" w:eastAsia="Times New Roman" w:hAnsi="Times New Roman" w:cs="Times New Roman"/>
          <w:color w:val="333333"/>
        </w:rPr>
      </w:pPr>
      <w:r w:rsidRPr="00CC5938">
        <w:rPr>
          <w:rFonts w:ascii="Times New Roman" w:eastAsia="Times New Roman" w:hAnsi="Times New Roman" w:cs="Times New Roman"/>
          <w:color w:val="333333"/>
        </w:rPr>
        <w:t xml:space="preserve">      </w:t>
      </w:r>
      <w:r w:rsidRPr="00CC5938">
        <w:rPr>
          <w:rFonts w:ascii="Times New Roman" w:eastAsia="Times New Roman" w:hAnsi="Times New Roman" w:cs="Times New Roman"/>
          <w:color w:val="0086B3"/>
        </w:rPr>
        <w:t>console</w:t>
      </w:r>
      <w:r w:rsidRPr="00CC5938">
        <w:rPr>
          <w:rFonts w:ascii="Times New Roman" w:eastAsia="Times New Roman" w:hAnsi="Times New Roman" w:cs="Times New Roman"/>
          <w:color w:val="333333"/>
        </w:rPr>
        <w:t xml:space="preserve">.log(x); </w:t>
      </w:r>
      <w:r w:rsidRPr="00CC5938">
        <w:rPr>
          <w:rFonts w:ascii="Times New Roman" w:eastAsia="Times New Roman" w:hAnsi="Times New Roman" w:cs="Times New Roman"/>
          <w:i/>
          <w:iCs/>
          <w:color w:val="999988"/>
        </w:rPr>
        <w:t>// in ra 20</w:t>
      </w:r>
    </w:p>
    <w:p w:rsidR="00B727A5" w:rsidRPr="00CC5938" w:rsidRDefault="00B727A5" w:rsidP="00B727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Times New Roman" w:eastAsia="Times New Roman" w:hAnsi="Times New Roman" w:cs="Times New Roman"/>
          <w:color w:val="333333"/>
        </w:rPr>
      </w:pPr>
      <w:r w:rsidRPr="00CC5938">
        <w:rPr>
          <w:rFonts w:ascii="Times New Roman" w:eastAsia="Times New Roman" w:hAnsi="Times New Roman" w:cs="Times New Roman"/>
          <w:color w:val="333333"/>
        </w:rPr>
        <w:t xml:space="preserve">   }</w:t>
      </w:r>
    </w:p>
    <w:p w:rsidR="00B727A5" w:rsidRPr="00CC5938" w:rsidRDefault="00B727A5" w:rsidP="00B727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Times New Roman" w:eastAsia="Times New Roman" w:hAnsi="Times New Roman" w:cs="Times New Roman"/>
          <w:color w:val="333333"/>
        </w:rPr>
      </w:pPr>
      <w:r w:rsidRPr="00CC5938">
        <w:rPr>
          <w:rFonts w:ascii="Times New Roman" w:eastAsia="Times New Roman" w:hAnsi="Times New Roman" w:cs="Times New Roman"/>
          <w:color w:val="333333"/>
        </w:rPr>
        <w:t xml:space="preserve">   </w:t>
      </w:r>
      <w:r w:rsidRPr="00CC5938">
        <w:rPr>
          <w:rFonts w:ascii="Times New Roman" w:eastAsia="Times New Roman" w:hAnsi="Times New Roman" w:cs="Times New Roman"/>
          <w:color w:val="0086B3"/>
        </w:rPr>
        <w:t>console</w:t>
      </w:r>
      <w:r w:rsidRPr="00CC5938">
        <w:rPr>
          <w:rFonts w:ascii="Times New Roman" w:eastAsia="Times New Roman" w:hAnsi="Times New Roman" w:cs="Times New Roman"/>
          <w:color w:val="333333"/>
        </w:rPr>
        <w:t xml:space="preserve">.log(x); </w:t>
      </w:r>
      <w:r w:rsidRPr="00CC5938">
        <w:rPr>
          <w:rFonts w:ascii="Times New Roman" w:eastAsia="Times New Roman" w:hAnsi="Times New Roman" w:cs="Times New Roman"/>
          <w:i/>
          <w:iCs/>
          <w:color w:val="999988"/>
        </w:rPr>
        <w:t>// in ra 10</w:t>
      </w:r>
    </w:p>
    <w:p w:rsidR="00B727A5" w:rsidRPr="00CC5938" w:rsidRDefault="00B727A5" w:rsidP="00B727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CC5938">
        <w:rPr>
          <w:rFonts w:ascii="Times New Roman" w:eastAsia="Times New Roman" w:hAnsi="Times New Roman" w:cs="Times New Roman"/>
          <w:color w:val="333333"/>
        </w:rPr>
        <w:t>}</w:t>
      </w:r>
    </w:p>
    <w:p w:rsidR="00B727A5" w:rsidRPr="00CC5938" w:rsidRDefault="00B727A5">
      <w:pPr>
        <w:rPr>
          <w:rFonts w:ascii="Times New Roman" w:hAnsi="Times New Roman" w:cs="Times New Roman"/>
          <w:b/>
        </w:rPr>
      </w:pPr>
    </w:p>
    <w:p w:rsidR="00B727A5" w:rsidRPr="00CC5938" w:rsidRDefault="00B727A5">
      <w:pPr>
        <w:rPr>
          <w:rFonts w:ascii="Times New Roman" w:hAnsi="Times New Roman" w:cs="Times New Roman"/>
          <w:b/>
        </w:rPr>
      </w:pPr>
    </w:p>
    <w:p w:rsidR="00B727A5" w:rsidRPr="00CC5938" w:rsidRDefault="00B727A5" w:rsidP="004974D0">
      <w:pPr>
        <w:pStyle w:val="ListParagraph"/>
        <w:numPr>
          <w:ilvl w:val="1"/>
          <w:numId w:val="3"/>
        </w:numPr>
        <w:spacing w:after="160" w:line="256" w:lineRule="auto"/>
        <w:rPr>
          <w:rFonts w:ascii="Times New Roman" w:hAnsi="Times New Roman" w:cs="Times New Roman"/>
          <w:b/>
        </w:rPr>
      </w:pPr>
      <w:r w:rsidRPr="00CC5938">
        <w:rPr>
          <w:rFonts w:ascii="Times New Roman" w:hAnsi="Times New Roman" w:cs="Times New Roman"/>
          <w:b/>
        </w:rPr>
        <w:t>Arrow Function</w:t>
      </w:r>
    </w:p>
    <w:p w:rsidR="00860261" w:rsidRPr="00CC5938" w:rsidRDefault="00860261" w:rsidP="00860261">
      <w:pPr>
        <w:spacing w:after="160" w:line="256" w:lineRule="auto"/>
        <w:rPr>
          <w:rFonts w:ascii="Times New Roman" w:hAnsi="Times New Roman" w:cs="Times New Roman"/>
          <w:color w:val="1B1B1B"/>
          <w:spacing w:val="-1"/>
          <w:shd w:val="clear" w:color="auto" w:fill="FFFFFF"/>
        </w:rPr>
      </w:pPr>
      <w:r w:rsidRPr="00CC5938">
        <w:rPr>
          <w:rFonts w:ascii="Times New Roman" w:hAnsi="Times New Roman" w:cs="Times New Roman"/>
          <w:color w:val="1B1B1B"/>
          <w:spacing w:val="-1"/>
          <w:shd w:val="clear" w:color="auto" w:fill="FFFFFF"/>
        </w:rPr>
        <w:lastRenderedPageBreak/>
        <w:t>Arrow function - còn được gọi là "fat arrow", là cú pháp được mượn từ CoffeeScript (một ngôn ngữ chuyển tiếp), cú pháp này là cách ngắn gọn hơn dùng để viết function. Ở đây sử dụng kí tự </w:t>
      </w:r>
      <w:r w:rsidRPr="00CC5938">
        <w:rPr>
          <w:rStyle w:val="HTMLCode"/>
          <w:rFonts w:ascii="Times New Roman" w:eastAsiaTheme="minorEastAsia" w:hAnsi="Times New Roman" w:cs="Times New Roman"/>
          <w:color w:val="1B1B1B"/>
          <w:spacing w:val="-1"/>
          <w:sz w:val="24"/>
          <w:szCs w:val="24"/>
          <w:shd w:val="clear" w:color="auto" w:fill="EEEEEE"/>
        </w:rPr>
        <w:t>=&gt;</w:t>
      </w:r>
      <w:r w:rsidRPr="00CC5938">
        <w:rPr>
          <w:rFonts w:ascii="Times New Roman" w:hAnsi="Times New Roman" w:cs="Times New Roman"/>
          <w:color w:val="1B1B1B"/>
          <w:spacing w:val="-1"/>
          <w:shd w:val="clear" w:color="auto" w:fill="FFFFFF"/>
        </w:rPr>
        <w:t>, trông giống như một mũi tên "béo". Arrow function là một hàm vô danh và nó thay đổi cách </w:t>
      </w:r>
      <w:r w:rsidRPr="00CC5938">
        <w:rPr>
          <w:rStyle w:val="HTMLCode"/>
          <w:rFonts w:ascii="Times New Roman" w:eastAsiaTheme="minorEastAsia" w:hAnsi="Times New Roman" w:cs="Times New Roman"/>
          <w:color w:val="1B1B1B"/>
          <w:spacing w:val="-1"/>
          <w:sz w:val="24"/>
          <w:szCs w:val="24"/>
          <w:shd w:val="clear" w:color="auto" w:fill="EEEEEE"/>
        </w:rPr>
        <w:t>this</w:t>
      </w:r>
      <w:r w:rsidRPr="00CC5938">
        <w:rPr>
          <w:rFonts w:ascii="Times New Roman" w:hAnsi="Times New Roman" w:cs="Times New Roman"/>
          <w:color w:val="1B1B1B"/>
          <w:spacing w:val="-1"/>
          <w:shd w:val="clear" w:color="auto" w:fill="FFFFFF"/>
        </w:rPr>
        <w:t>bind đến function. Arrow function làm code của ta trông ngắn gọn hơn, giúp đơn giản hóa function scoping cũng như từ khóa </w:t>
      </w:r>
      <w:r w:rsidRPr="00CC5938">
        <w:rPr>
          <w:rStyle w:val="HTMLCode"/>
          <w:rFonts w:ascii="Times New Roman" w:eastAsiaTheme="minorEastAsia" w:hAnsi="Times New Roman" w:cs="Times New Roman"/>
          <w:color w:val="1B1B1B"/>
          <w:spacing w:val="-1"/>
          <w:sz w:val="24"/>
          <w:szCs w:val="24"/>
          <w:shd w:val="clear" w:color="auto" w:fill="EEEEEE"/>
        </w:rPr>
        <w:t>this</w:t>
      </w:r>
      <w:r w:rsidRPr="00CC5938">
        <w:rPr>
          <w:rFonts w:ascii="Times New Roman" w:hAnsi="Times New Roman" w:cs="Times New Roman"/>
          <w:color w:val="1B1B1B"/>
          <w:spacing w:val="-1"/>
          <w:shd w:val="clear" w:color="auto" w:fill="FFFFFF"/>
        </w:rPr>
        <w:t>. Arrow function hoạt động tương tự như </w:t>
      </w:r>
      <w:r w:rsidRPr="00CC5938">
        <w:rPr>
          <w:rStyle w:val="HTMLCode"/>
          <w:rFonts w:ascii="Times New Roman" w:eastAsiaTheme="minorEastAsia" w:hAnsi="Times New Roman" w:cs="Times New Roman"/>
          <w:color w:val="1B1B1B"/>
          <w:spacing w:val="-1"/>
          <w:sz w:val="24"/>
          <w:szCs w:val="24"/>
          <w:shd w:val="clear" w:color="auto" w:fill="EEEEEE"/>
        </w:rPr>
        <w:t>Lambdas</w:t>
      </w:r>
      <w:r w:rsidRPr="00CC5938">
        <w:rPr>
          <w:rFonts w:ascii="Times New Roman" w:hAnsi="Times New Roman" w:cs="Times New Roman"/>
          <w:color w:val="1B1B1B"/>
          <w:spacing w:val="-1"/>
          <w:shd w:val="clear" w:color="auto" w:fill="FFFFFF"/>
        </w:rPr>
        <w:t> trong các ngôn ngữ khác như C # hay Python. Bằng cách sử dụng arrow function, chúng ta tránh được việc phải gõ từ khoá </w:t>
      </w:r>
      <w:r w:rsidRPr="00CC5938">
        <w:rPr>
          <w:rStyle w:val="HTMLCode"/>
          <w:rFonts w:ascii="Times New Roman" w:eastAsiaTheme="minorEastAsia" w:hAnsi="Times New Roman" w:cs="Times New Roman"/>
          <w:color w:val="1B1B1B"/>
          <w:spacing w:val="-1"/>
          <w:sz w:val="24"/>
          <w:szCs w:val="24"/>
          <w:shd w:val="clear" w:color="auto" w:fill="EEEEEE"/>
        </w:rPr>
        <w:t>function</w:t>
      </w:r>
      <w:r w:rsidRPr="00CC5938">
        <w:rPr>
          <w:rFonts w:ascii="Times New Roman" w:hAnsi="Times New Roman" w:cs="Times New Roman"/>
          <w:color w:val="1B1B1B"/>
          <w:spacing w:val="-1"/>
          <w:shd w:val="clear" w:color="auto" w:fill="FFFFFF"/>
        </w:rPr>
        <w:t>, </w:t>
      </w:r>
      <w:r w:rsidRPr="00CC5938">
        <w:rPr>
          <w:rStyle w:val="HTMLCode"/>
          <w:rFonts w:ascii="Times New Roman" w:eastAsiaTheme="minorEastAsia" w:hAnsi="Times New Roman" w:cs="Times New Roman"/>
          <w:color w:val="1B1B1B"/>
          <w:spacing w:val="-1"/>
          <w:sz w:val="24"/>
          <w:szCs w:val="24"/>
          <w:shd w:val="clear" w:color="auto" w:fill="EEEEEE"/>
        </w:rPr>
        <w:t>return</w:t>
      </w:r>
      <w:r w:rsidRPr="00CC5938">
        <w:rPr>
          <w:rFonts w:ascii="Times New Roman" w:hAnsi="Times New Roman" w:cs="Times New Roman"/>
          <w:color w:val="1B1B1B"/>
          <w:spacing w:val="-1"/>
          <w:shd w:val="clear" w:color="auto" w:fill="FFFFFF"/>
        </w:rPr>
        <w:t> và dấu ngoặc nhọn.</w:t>
      </w:r>
    </w:p>
    <w:p w:rsidR="00860261" w:rsidRPr="00CC5938" w:rsidRDefault="00860261" w:rsidP="00860261">
      <w:pPr>
        <w:pStyle w:val="Heading2"/>
        <w:shd w:val="clear" w:color="auto" w:fill="FFFFFF"/>
        <w:spacing w:before="360" w:beforeAutospacing="0" w:after="144" w:afterAutospacing="0"/>
        <w:rPr>
          <w:color w:val="292B2C"/>
          <w:sz w:val="24"/>
          <w:szCs w:val="24"/>
        </w:rPr>
      </w:pPr>
      <w:r w:rsidRPr="00CC5938">
        <w:rPr>
          <w:color w:val="292B2C"/>
          <w:sz w:val="24"/>
          <w:szCs w:val="24"/>
        </w:rPr>
        <w:t>Cách dùng arrow function</w:t>
      </w:r>
    </w:p>
    <w:p w:rsidR="00860261" w:rsidRPr="00CC5938" w:rsidRDefault="00860261" w:rsidP="00860261">
      <w:pPr>
        <w:pStyle w:val="NormalWeb"/>
        <w:shd w:val="clear" w:color="auto" w:fill="FFFFFF"/>
        <w:spacing w:before="120" w:beforeAutospacing="0" w:after="0" w:afterAutospacing="0"/>
        <w:rPr>
          <w:color w:val="1B1B1B"/>
          <w:spacing w:val="-1"/>
        </w:rPr>
      </w:pPr>
      <w:r w:rsidRPr="00CC5938">
        <w:rPr>
          <w:color w:val="1B1B1B"/>
          <w:spacing w:val="-1"/>
        </w:rPr>
        <w:t>Có khá nhiều cú pháp có thể dùng với arrow function. </w:t>
      </w:r>
      <w:hyperlink r:id="rId5" w:tgtFrame="_blank" w:history="1">
        <w:r w:rsidRPr="00CC5938">
          <w:rPr>
            <w:rStyle w:val="Hyperlink"/>
            <w:color w:val="2B6DAD"/>
            <w:spacing w:val="-1"/>
          </w:rPr>
          <w:t>EcmaScript.org</w:t>
        </w:r>
      </w:hyperlink>
      <w:r w:rsidRPr="00CC5938">
        <w:rPr>
          <w:color w:val="1B1B1B"/>
          <w:spacing w:val="-1"/>
        </w:rPr>
        <w:t>, </w:t>
      </w:r>
      <w:hyperlink r:id="rId6" w:tgtFrame="_blank" w:history="1">
        <w:r w:rsidRPr="00CC5938">
          <w:rPr>
            <w:rStyle w:val="Hyperlink"/>
            <w:color w:val="2B6DAD"/>
            <w:spacing w:val="-1"/>
          </w:rPr>
          <w:t>MDN</w:t>
        </w:r>
      </w:hyperlink>
      <w:r w:rsidRPr="00CC5938">
        <w:rPr>
          <w:color w:val="1B1B1B"/>
          <w:spacing w:val="-1"/>
        </w:rPr>
        <w:t> có liệt kê một danh sách đầy đủ các cú pháp có thể được dùng. Ở đây tôi sẽ đề cập đến những cú pháp phổ biến nhất.</w:t>
      </w:r>
    </w:p>
    <w:p w:rsidR="00860261" w:rsidRPr="00CC5938" w:rsidRDefault="00860261" w:rsidP="00860261">
      <w:pPr>
        <w:pStyle w:val="Heading3"/>
        <w:shd w:val="clear" w:color="auto" w:fill="FFFFFF"/>
        <w:spacing w:before="360" w:after="144"/>
        <w:rPr>
          <w:rFonts w:ascii="Times New Roman" w:hAnsi="Times New Roman" w:cs="Times New Roman"/>
          <w:color w:val="292B2C"/>
        </w:rPr>
      </w:pPr>
      <w:r w:rsidRPr="00CC5938">
        <w:rPr>
          <w:rFonts w:ascii="Times New Roman" w:hAnsi="Times New Roman" w:cs="Times New Roman"/>
          <w:color w:val="292B2C"/>
        </w:rPr>
        <w:t>Trong trường hợp nhiều tham số</w:t>
      </w:r>
    </w:p>
    <w:p w:rsidR="00860261" w:rsidRPr="00CC5938" w:rsidRDefault="00860261" w:rsidP="00860261">
      <w:pPr>
        <w:spacing w:after="160" w:line="256" w:lineRule="auto"/>
        <w:rPr>
          <w:rFonts w:ascii="Times New Roman" w:hAnsi="Times New Roman" w:cs="Times New Roman"/>
        </w:rPr>
      </w:pPr>
    </w:p>
    <w:p w:rsidR="00860261" w:rsidRPr="00CC5938"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CC5938">
        <w:rPr>
          <w:rStyle w:val="HTMLCode"/>
          <w:rFonts w:ascii="Times New Roman" w:hAnsi="Times New Roman" w:cs="Times New Roman"/>
          <w:color w:val="24292E"/>
          <w:sz w:val="24"/>
          <w:szCs w:val="24"/>
        </w:rPr>
        <w:t xml:space="preserve">// (param1, param2, paramN) =&gt; expression </w:t>
      </w:r>
    </w:p>
    <w:p w:rsidR="00860261" w:rsidRPr="00CC5938"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CC5938">
        <w:rPr>
          <w:rStyle w:val="HTMLCode"/>
          <w:rFonts w:ascii="Times New Roman" w:hAnsi="Times New Roman" w:cs="Times New Roman"/>
          <w:color w:val="24292E"/>
          <w:sz w:val="24"/>
          <w:szCs w:val="24"/>
        </w:rPr>
        <w:t xml:space="preserve"> </w:t>
      </w:r>
    </w:p>
    <w:p w:rsidR="00860261" w:rsidRPr="00CC5938"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CC5938">
        <w:rPr>
          <w:rStyle w:val="HTMLCode"/>
          <w:rFonts w:ascii="Times New Roman" w:hAnsi="Times New Roman" w:cs="Times New Roman"/>
          <w:color w:val="24292E"/>
          <w:sz w:val="24"/>
          <w:szCs w:val="24"/>
        </w:rPr>
        <w:t xml:space="preserve">// ES5 </w:t>
      </w:r>
    </w:p>
    <w:p w:rsidR="00860261" w:rsidRPr="00CC5938"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CC5938">
        <w:rPr>
          <w:rStyle w:val="HTMLCode"/>
          <w:rFonts w:ascii="Times New Roman" w:hAnsi="Times New Roman" w:cs="Times New Roman"/>
          <w:color w:val="24292E"/>
          <w:sz w:val="24"/>
          <w:szCs w:val="24"/>
        </w:rPr>
        <w:t xml:space="preserve">var multiply = </w:t>
      </w:r>
      <w:proofErr w:type="gramStart"/>
      <w:r w:rsidRPr="00CC5938">
        <w:rPr>
          <w:rStyle w:val="HTMLCode"/>
          <w:rFonts w:ascii="Times New Roman" w:hAnsi="Times New Roman" w:cs="Times New Roman"/>
          <w:color w:val="24292E"/>
          <w:sz w:val="24"/>
          <w:szCs w:val="24"/>
        </w:rPr>
        <w:t>function(</w:t>
      </w:r>
      <w:proofErr w:type="gramEnd"/>
      <w:r w:rsidRPr="00CC5938">
        <w:rPr>
          <w:rStyle w:val="HTMLCode"/>
          <w:rFonts w:ascii="Times New Roman" w:hAnsi="Times New Roman" w:cs="Times New Roman"/>
          <w:color w:val="24292E"/>
          <w:sz w:val="24"/>
          <w:szCs w:val="24"/>
        </w:rPr>
        <w:t>x, y) {</w:t>
      </w:r>
    </w:p>
    <w:p w:rsidR="00860261" w:rsidRPr="00CC5938"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CC5938">
        <w:rPr>
          <w:rStyle w:val="HTMLCode"/>
          <w:rFonts w:ascii="Times New Roman" w:hAnsi="Times New Roman" w:cs="Times New Roman"/>
          <w:color w:val="24292E"/>
          <w:sz w:val="24"/>
          <w:szCs w:val="24"/>
        </w:rPr>
        <w:t xml:space="preserve">    return x * y;</w:t>
      </w:r>
    </w:p>
    <w:p w:rsidR="00860261" w:rsidRPr="00CC5938"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CC5938">
        <w:rPr>
          <w:rStyle w:val="HTMLCode"/>
          <w:rFonts w:ascii="Times New Roman" w:hAnsi="Times New Roman" w:cs="Times New Roman"/>
          <w:color w:val="24292E"/>
          <w:sz w:val="24"/>
          <w:szCs w:val="24"/>
        </w:rPr>
        <w:t xml:space="preserve">}; </w:t>
      </w:r>
    </w:p>
    <w:p w:rsidR="00860261" w:rsidRPr="00CC5938"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CC5938">
        <w:rPr>
          <w:rStyle w:val="HTMLCode"/>
          <w:rFonts w:ascii="Times New Roman" w:hAnsi="Times New Roman" w:cs="Times New Roman"/>
          <w:color w:val="24292E"/>
          <w:sz w:val="24"/>
          <w:szCs w:val="24"/>
        </w:rPr>
        <w:t xml:space="preserve"> </w:t>
      </w:r>
    </w:p>
    <w:p w:rsidR="00860261" w:rsidRPr="00CC5938"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CC5938">
        <w:rPr>
          <w:rStyle w:val="HTMLCode"/>
          <w:rFonts w:ascii="Times New Roman" w:hAnsi="Times New Roman" w:cs="Times New Roman"/>
          <w:color w:val="24292E"/>
          <w:sz w:val="24"/>
          <w:szCs w:val="24"/>
        </w:rPr>
        <w:t xml:space="preserve">// ES6 </w:t>
      </w:r>
    </w:p>
    <w:p w:rsidR="00860261" w:rsidRPr="00CC5938"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Times New Roman" w:hAnsi="Times New Roman" w:cs="Times New Roman"/>
          <w:color w:val="24292E"/>
          <w:sz w:val="24"/>
          <w:szCs w:val="24"/>
        </w:rPr>
      </w:pPr>
      <w:r w:rsidRPr="00CC5938">
        <w:rPr>
          <w:rStyle w:val="HTMLCode"/>
          <w:rFonts w:ascii="Times New Roman" w:hAnsi="Times New Roman" w:cs="Times New Roman"/>
          <w:color w:val="24292E"/>
          <w:sz w:val="24"/>
          <w:szCs w:val="24"/>
        </w:rPr>
        <w:t xml:space="preserve">var multiply = (x, y) =&gt; </w:t>
      </w:r>
      <w:proofErr w:type="gramStart"/>
      <w:r w:rsidRPr="00CC5938">
        <w:rPr>
          <w:rStyle w:val="HTMLCode"/>
          <w:rFonts w:ascii="Times New Roman" w:hAnsi="Times New Roman" w:cs="Times New Roman"/>
          <w:color w:val="24292E"/>
          <w:sz w:val="24"/>
          <w:szCs w:val="24"/>
        </w:rPr>
        <w:t>{ return</w:t>
      </w:r>
      <w:proofErr w:type="gramEnd"/>
      <w:r w:rsidRPr="00CC5938">
        <w:rPr>
          <w:rStyle w:val="HTMLCode"/>
          <w:rFonts w:ascii="Times New Roman" w:hAnsi="Times New Roman" w:cs="Times New Roman"/>
          <w:color w:val="24292E"/>
          <w:sz w:val="24"/>
          <w:szCs w:val="24"/>
        </w:rPr>
        <w:t xml:space="preserve"> x * y };</w:t>
      </w:r>
    </w:p>
    <w:p w:rsidR="00860261" w:rsidRPr="00CC5938" w:rsidRDefault="00860261" w:rsidP="00860261">
      <w:pPr>
        <w:spacing w:after="160" w:line="256" w:lineRule="auto"/>
        <w:rPr>
          <w:rFonts w:ascii="Times New Roman" w:hAnsi="Times New Roman" w:cs="Times New Roman"/>
          <w:color w:val="1B1B1B"/>
          <w:spacing w:val="-1"/>
          <w:shd w:val="clear" w:color="auto" w:fill="FFFFFF"/>
        </w:rPr>
      </w:pPr>
      <w:r w:rsidRPr="00CC5938">
        <w:rPr>
          <w:rFonts w:ascii="Times New Roman" w:hAnsi="Times New Roman" w:cs="Times New Roman"/>
          <w:color w:val="1B1B1B"/>
          <w:spacing w:val="-1"/>
          <w:shd w:val="clear" w:color="auto" w:fill="FFFFFF"/>
        </w:rPr>
        <w:t>Ví dụ trên cho cùng một kết quả, tuy nhiên cú pháp với arrow function tốn ít dòng mã hơn. Trong trường hợp chỉ có một biểu thức thì không cần tới dấu ngoặc nhọn: Ví dụ trên có thể viết lại như sau:</w:t>
      </w:r>
    </w:p>
    <w:p w:rsidR="00860261" w:rsidRPr="00CC5938"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Times New Roman" w:hAnsi="Times New Roman" w:cs="Times New Roman"/>
          <w:color w:val="24292E"/>
          <w:sz w:val="24"/>
          <w:szCs w:val="24"/>
        </w:rPr>
      </w:pPr>
      <w:r w:rsidRPr="00CC5938">
        <w:rPr>
          <w:rStyle w:val="HTMLCode"/>
          <w:rFonts w:ascii="Times New Roman" w:hAnsi="Times New Roman" w:cs="Times New Roman"/>
          <w:color w:val="24292E"/>
          <w:sz w:val="24"/>
          <w:szCs w:val="24"/>
        </w:rPr>
        <w:t xml:space="preserve">var multiply = (x, y) =&gt; x * </w:t>
      </w:r>
      <w:proofErr w:type="gramStart"/>
      <w:r w:rsidRPr="00CC5938">
        <w:rPr>
          <w:rStyle w:val="HTMLCode"/>
          <w:rFonts w:ascii="Times New Roman" w:hAnsi="Times New Roman" w:cs="Times New Roman"/>
          <w:color w:val="24292E"/>
          <w:sz w:val="24"/>
          <w:szCs w:val="24"/>
        </w:rPr>
        <w:t>y ;</w:t>
      </w:r>
      <w:proofErr w:type="gramEnd"/>
    </w:p>
    <w:p w:rsidR="00860261" w:rsidRPr="00CC5938" w:rsidRDefault="00860261" w:rsidP="00860261">
      <w:pPr>
        <w:spacing w:after="160" w:line="256" w:lineRule="auto"/>
        <w:rPr>
          <w:rFonts w:ascii="Times New Roman" w:hAnsi="Times New Roman" w:cs="Times New Roman"/>
        </w:rPr>
      </w:pPr>
    </w:p>
    <w:p w:rsidR="00860261" w:rsidRPr="00CC5938" w:rsidRDefault="00860261" w:rsidP="00860261">
      <w:pPr>
        <w:pStyle w:val="Heading3"/>
        <w:shd w:val="clear" w:color="auto" w:fill="FFFFFF"/>
        <w:spacing w:before="360" w:after="144"/>
        <w:rPr>
          <w:rFonts w:ascii="Times New Roman" w:hAnsi="Times New Roman" w:cs="Times New Roman"/>
          <w:color w:val="292B2C"/>
        </w:rPr>
      </w:pPr>
      <w:r w:rsidRPr="00CC5938">
        <w:rPr>
          <w:rFonts w:ascii="Times New Roman" w:hAnsi="Times New Roman" w:cs="Times New Roman"/>
          <w:color w:val="292B2C"/>
        </w:rPr>
        <w:lastRenderedPageBreak/>
        <w:t>Trong trường hợp 1 tham số</w:t>
      </w:r>
    </w:p>
    <w:p w:rsidR="00860261" w:rsidRPr="00CC5938" w:rsidRDefault="00860261" w:rsidP="00860261">
      <w:pPr>
        <w:spacing w:after="160" w:line="256" w:lineRule="auto"/>
        <w:rPr>
          <w:rFonts w:ascii="Times New Roman" w:hAnsi="Times New Roman" w:cs="Times New Roman"/>
          <w:color w:val="1B1B1B"/>
          <w:spacing w:val="-1"/>
          <w:shd w:val="clear" w:color="auto" w:fill="FFFFFF"/>
        </w:rPr>
      </w:pPr>
      <w:r w:rsidRPr="00CC5938">
        <w:rPr>
          <w:rFonts w:ascii="Times New Roman" w:hAnsi="Times New Roman" w:cs="Times New Roman"/>
          <w:color w:val="1B1B1B"/>
          <w:spacing w:val="-1"/>
          <w:shd w:val="clear" w:color="auto" w:fill="FFFFFF"/>
        </w:rPr>
        <w:t>Dấu ngoặc đơn là optional khi chỉ có một tham số</w:t>
      </w:r>
    </w:p>
    <w:p w:rsidR="00860261" w:rsidRPr="00CC5938"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CC5938">
        <w:rPr>
          <w:rStyle w:val="HTMLCode"/>
          <w:rFonts w:ascii="Times New Roman" w:hAnsi="Times New Roman" w:cs="Times New Roman"/>
          <w:color w:val="24292E"/>
          <w:sz w:val="24"/>
          <w:szCs w:val="24"/>
        </w:rPr>
        <w:t xml:space="preserve">//ES5 </w:t>
      </w:r>
    </w:p>
    <w:p w:rsidR="00860261" w:rsidRPr="00CC5938"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CC5938">
        <w:rPr>
          <w:rStyle w:val="HTMLCode"/>
          <w:rFonts w:ascii="Times New Roman" w:hAnsi="Times New Roman" w:cs="Times New Roman"/>
          <w:color w:val="24292E"/>
          <w:sz w:val="24"/>
          <w:szCs w:val="24"/>
        </w:rPr>
        <w:t xml:space="preserve">var phraseSplitterEs5 = function phraseSplitter(phrase) { </w:t>
      </w:r>
    </w:p>
    <w:p w:rsidR="00860261" w:rsidRPr="00CC5938"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CC5938">
        <w:rPr>
          <w:rStyle w:val="HTMLCode"/>
          <w:rFonts w:ascii="Times New Roman" w:hAnsi="Times New Roman" w:cs="Times New Roman"/>
          <w:color w:val="24292E"/>
          <w:sz w:val="24"/>
          <w:szCs w:val="24"/>
        </w:rPr>
        <w:t xml:space="preserve">    return </w:t>
      </w:r>
      <w:proofErr w:type="gramStart"/>
      <w:r w:rsidRPr="00CC5938">
        <w:rPr>
          <w:rStyle w:val="HTMLCode"/>
          <w:rFonts w:ascii="Times New Roman" w:hAnsi="Times New Roman" w:cs="Times New Roman"/>
          <w:color w:val="24292E"/>
          <w:sz w:val="24"/>
          <w:szCs w:val="24"/>
        </w:rPr>
        <w:t>phrase.split</w:t>
      </w:r>
      <w:proofErr w:type="gramEnd"/>
      <w:r w:rsidRPr="00CC5938">
        <w:rPr>
          <w:rStyle w:val="HTMLCode"/>
          <w:rFonts w:ascii="Times New Roman" w:hAnsi="Times New Roman" w:cs="Times New Roman"/>
          <w:color w:val="24292E"/>
          <w:sz w:val="24"/>
          <w:szCs w:val="24"/>
        </w:rPr>
        <w:t xml:space="preserve">(' '); </w:t>
      </w:r>
    </w:p>
    <w:p w:rsidR="00860261" w:rsidRPr="00CC5938"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CC5938">
        <w:rPr>
          <w:rStyle w:val="HTMLCode"/>
          <w:rFonts w:ascii="Times New Roman" w:hAnsi="Times New Roman" w:cs="Times New Roman"/>
          <w:color w:val="24292E"/>
          <w:sz w:val="24"/>
          <w:szCs w:val="24"/>
        </w:rPr>
        <w:t xml:space="preserve">}; </w:t>
      </w:r>
    </w:p>
    <w:p w:rsidR="00860261" w:rsidRPr="00CC5938"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CC5938">
        <w:rPr>
          <w:rStyle w:val="HTMLCode"/>
          <w:rFonts w:ascii="Times New Roman" w:hAnsi="Times New Roman" w:cs="Times New Roman"/>
          <w:color w:val="24292E"/>
          <w:sz w:val="24"/>
          <w:szCs w:val="24"/>
        </w:rPr>
        <w:t xml:space="preserve"> </w:t>
      </w:r>
    </w:p>
    <w:p w:rsidR="00860261" w:rsidRPr="00CC5938"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CC5938">
        <w:rPr>
          <w:rStyle w:val="HTMLCode"/>
          <w:rFonts w:ascii="Times New Roman" w:hAnsi="Times New Roman" w:cs="Times New Roman"/>
          <w:color w:val="24292E"/>
          <w:sz w:val="24"/>
          <w:szCs w:val="24"/>
        </w:rPr>
        <w:t xml:space="preserve">//ES6 </w:t>
      </w:r>
    </w:p>
    <w:p w:rsidR="00860261" w:rsidRPr="00CC5938"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CC5938">
        <w:rPr>
          <w:rStyle w:val="HTMLCode"/>
          <w:rFonts w:ascii="Times New Roman" w:hAnsi="Times New Roman" w:cs="Times New Roman"/>
          <w:color w:val="24292E"/>
          <w:sz w:val="24"/>
          <w:szCs w:val="24"/>
        </w:rPr>
        <w:t xml:space="preserve">var phraseSplitterEs6 = phrase =&gt; </w:t>
      </w:r>
      <w:proofErr w:type="gramStart"/>
      <w:r w:rsidRPr="00CC5938">
        <w:rPr>
          <w:rStyle w:val="HTMLCode"/>
          <w:rFonts w:ascii="Times New Roman" w:hAnsi="Times New Roman" w:cs="Times New Roman"/>
          <w:color w:val="24292E"/>
          <w:sz w:val="24"/>
          <w:szCs w:val="24"/>
        </w:rPr>
        <w:t>phrase.split</w:t>
      </w:r>
      <w:proofErr w:type="gramEnd"/>
      <w:r w:rsidRPr="00CC5938">
        <w:rPr>
          <w:rStyle w:val="HTMLCode"/>
          <w:rFonts w:ascii="Times New Roman" w:hAnsi="Times New Roman" w:cs="Times New Roman"/>
          <w:color w:val="24292E"/>
          <w:sz w:val="24"/>
          <w:szCs w:val="24"/>
        </w:rPr>
        <w:t xml:space="preserve">(" "); </w:t>
      </w:r>
    </w:p>
    <w:p w:rsidR="00860261" w:rsidRPr="00CC5938"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CC5938">
        <w:rPr>
          <w:rStyle w:val="HTMLCode"/>
          <w:rFonts w:ascii="Times New Roman" w:hAnsi="Times New Roman" w:cs="Times New Roman"/>
          <w:color w:val="24292E"/>
          <w:sz w:val="24"/>
          <w:szCs w:val="24"/>
        </w:rPr>
        <w:t xml:space="preserve"> </w:t>
      </w:r>
    </w:p>
    <w:p w:rsidR="00860261" w:rsidRPr="00CC5938"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Times New Roman" w:hAnsi="Times New Roman" w:cs="Times New Roman"/>
          <w:color w:val="24292E"/>
          <w:sz w:val="24"/>
          <w:szCs w:val="24"/>
        </w:rPr>
      </w:pPr>
      <w:proofErr w:type="gramStart"/>
      <w:r w:rsidRPr="00CC5938">
        <w:rPr>
          <w:rStyle w:val="HTMLCode"/>
          <w:rFonts w:ascii="Times New Roman" w:hAnsi="Times New Roman" w:cs="Times New Roman"/>
          <w:color w:val="24292E"/>
          <w:sz w:val="24"/>
          <w:szCs w:val="24"/>
        </w:rPr>
        <w:t>console.log(</w:t>
      </w:r>
      <w:proofErr w:type="gramEnd"/>
      <w:r w:rsidRPr="00CC5938">
        <w:rPr>
          <w:rStyle w:val="HTMLCode"/>
          <w:rFonts w:ascii="Times New Roman" w:hAnsi="Times New Roman" w:cs="Times New Roman"/>
          <w:color w:val="24292E"/>
          <w:sz w:val="24"/>
          <w:szCs w:val="24"/>
        </w:rPr>
        <w:t>phraseSplitterEs6("ES6 Awesomeness"));  // ["ES6", "Awesomeness"]</w:t>
      </w:r>
    </w:p>
    <w:p w:rsidR="00860261" w:rsidRPr="00CC5938" w:rsidRDefault="00860261" w:rsidP="00860261">
      <w:pPr>
        <w:spacing w:after="160" w:line="256" w:lineRule="auto"/>
        <w:rPr>
          <w:rFonts w:ascii="Times New Roman" w:hAnsi="Times New Roman" w:cs="Times New Roman"/>
        </w:rPr>
      </w:pPr>
    </w:p>
    <w:p w:rsidR="00860261" w:rsidRPr="00CC5938" w:rsidRDefault="00860261" w:rsidP="00860261">
      <w:pPr>
        <w:pStyle w:val="Heading3"/>
        <w:shd w:val="clear" w:color="auto" w:fill="FFFFFF"/>
        <w:spacing w:before="360" w:after="144"/>
        <w:rPr>
          <w:rFonts w:ascii="Times New Roman" w:hAnsi="Times New Roman" w:cs="Times New Roman"/>
          <w:color w:val="292B2C"/>
        </w:rPr>
      </w:pPr>
      <w:r w:rsidRPr="00CC5938">
        <w:rPr>
          <w:rFonts w:ascii="Times New Roman" w:hAnsi="Times New Roman" w:cs="Times New Roman"/>
          <w:color w:val="292B2C"/>
        </w:rPr>
        <w:t>Trong trường hợp không có tham số</w:t>
      </w:r>
    </w:p>
    <w:p w:rsidR="00860261" w:rsidRPr="00CC5938" w:rsidRDefault="00860261" w:rsidP="00860261">
      <w:pPr>
        <w:spacing w:after="160" w:line="256" w:lineRule="auto"/>
        <w:rPr>
          <w:rFonts w:ascii="Times New Roman" w:hAnsi="Times New Roman" w:cs="Times New Roman"/>
        </w:rPr>
      </w:pPr>
    </w:p>
    <w:p w:rsidR="00860261" w:rsidRPr="00CC5938" w:rsidRDefault="00860261" w:rsidP="004974D0">
      <w:pPr>
        <w:spacing w:after="160" w:line="256" w:lineRule="auto"/>
        <w:rPr>
          <w:rStyle w:val="HTMLCode"/>
          <w:rFonts w:ascii="Times New Roman" w:eastAsiaTheme="minorEastAsia" w:hAnsi="Times New Roman" w:cs="Times New Roman"/>
          <w:color w:val="1B1B1B"/>
          <w:spacing w:val="-1"/>
          <w:sz w:val="24"/>
          <w:szCs w:val="24"/>
          <w:shd w:val="clear" w:color="auto" w:fill="FFFFFF"/>
        </w:rPr>
      </w:pPr>
      <w:r w:rsidRPr="00CC5938">
        <w:rPr>
          <w:rFonts w:ascii="Times New Roman" w:hAnsi="Times New Roman" w:cs="Times New Roman"/>
          <w:color w:val="1B1B1B"/>
          <w:spacing w:val="-1"/>
          <w:shd w:val="clear" w:color="auto" w:fill="FFFFFF"/>
        </w:rPr>
        <w:t>Dấu ngoặc đơn là bắt buộc khi không có tham số.</w:t>
      </w:r>
    </w:p>
    <w:p w:rsidR="00860261" w:rsidRPr="00CC5938"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CC5938">
        <w:rPr>
          <w:rStyle w:val="HTMLCode"/>
          <w:rFonts w:ascii="Times New Roman" w:hAnsi="Times New Roman" w:cs="Times New Roman"/>
          <w:color w:val="24292E"/>
          <w:sz w:val="24"/>
          <w:szCs w:val="24"/>
        </w:rPr>
        <w:t xml:space="preserve">//ES6 </w:t>
      </w:r>
    </w:p>
    <w:p w:rsidR="00860261" w:rsidRPr="00CC5938"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CC5938">
        <w:rPr>
          <w:rStyle w:val="HTMLCode"/>
          <w:rFonts w:ascii="Times New Roman" w:hAnsi="Times New Roman" w:cs="Times New Roman"/>
          <w:color w:val="24292E"/>
          <w:sz w:val="24"/>
          <w:szCs w:val="24"/>
        </w:rPr>
        <w:t xml:space="preserve">var docLogEs6 = () =&gt; </w:t>
      </w:r>
      <w:proofErr w:type="gramStart"/>
      <w:r w:rsidRPr="00CC5938">
        <w:rPr>
          <w:rStyle w:val="HTMLCode"/>
          <w:rFonts w:ascii="Times New Roman" w:hAnsi="Times New Roman" w:cs="Times New Roman"/>
          <w:color w:val="24292E"/>
          <w:sz w:val="24"/>
          <w:szCs w:val="24"/>
        </w:rPr>
        <w:t>{ console.log</w:t>
      </w:r>
      <w:proofErr w:type="gramEnd"/>
      <w:r w:rsidRPr="00CC5938">
        <w:rPr>
          <w:rStyle w:val="HTMLCode"/>
          <w:rFonts w:ascii="Times New Roman" w:hAnsi="Times New Roman" w:cs="Times New Roman"/>
          <w:color w:val="24292E"/>
          <w:sz w:val="24"/>
          <w:szCs w:val="24"/>
        </w:rPr>
        <w:t xml:space="preserve">(document); } </w:t>
      </w:r>
    </w:p>
    <w:p w:rsidR="00860261" w:rsidRPr="00CC5938"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Times New Roman" w:hAnsi="Times New Roman" w:cs="Times New Roman"/>
          <w:color w:val="24292E"/>
          <w:sz w:val="24"/>
          <w:szCs w:val="24"/>
        </w:rPr>
      </w:pPr>
      <w:r w:rsidRPr="00CC5938">
        <w:rPr>
          <w:rStyle w:val="HTMLCode"/>
          <w:rFonts w:ascii="Times New Roman" w:hAnsi="Times New Roman" w:cs="Times New Roman"/>
          <w:color w:val="24292E"/>
          <w:sz w:val="24"/>
          <w:szCs w:val="24"/>
        </w:rPr>
        <w:t>docLogEs6(); // #document... &lt;html&gt; ….</w:t>
      </w:r>
    </w:p>
    <w:p w:rsidR="00860261" w:rsidRPr="00CC5938" w:rsidRDefault="00860261" w:rsidP="00860261">
      <w:pPr>
        <w:pStyle w:val="Heading2"/>
        <w:shd w:val="clear" w:color="auto" w:fill="FFFFFF"/>
        <w:spacing w:before="360" w:beforeAutospacing="0" w:after="144" w:afterAutospacing="0"/>
        <w:rPr>
          <w:color w:val="292B2C"/>
          <w:sz w:val="24"/>
          <w:szCs w:val="24"/>
        </w:rPr>
      </w:pPr>
      <w:r w:rsidRPr="00CC5938">
        <w:rPr>
          <w:color w:val="292B2C"/>
          <w:sz w:val="24"/>
          <w:szCs w:val="24"/>
        </w:rPr>
        <w:t>Khi nào thì nên sử dụng arrow function</w:t>
      </w:r>
    </w:p>
    <w:p w:rsidR="00860261" w:rsidRPr="00CC5938" w:rsidRDefault="00860261" w:rsidP="00860261">
      <w:pPr>
        <w:spacing w:after="160" w:line="256" w:lineRule="auto"/>
        <w:rPr>
          <w:rFonts w:ascii="Times New Roman" w:hAnsi="Times New Roman" w:cs="Times New Roman"/>
        </w:rPr>
      </w:pPr>
    </w:p>
    <w:p w:rsidR="00860261" w:rsidRPr="00CC5938" w:rsidRDefault="00860261" w:rsidP="00860261">
      <w:pPr>
        <w:spacing w:after="160" w:line="256" w:lineRule="auto"/>
        <w:rPr>
          <w:rFonts w:ascii="Times New Roman" w:hAnsi="Times New Roman" w:cs="Times New Roman"/>
          <w:color w:val="1B1B1B"/>
          <w:spacing w:val="-1"/>
          <w:shd w:val="clear" w:color="auto" w:fill="FFFFFF"/>
        </w:rPr>
      </w:pPr>
      <w:r w:rsidRPr="00CC5938">
        <w:rPr>
          <w:rFonts w:ascii="Times New Roman" w:hAnsi="Times New Roman" w:cs="Times New Roman"/>
          <w:color w:val="1B1B1B"/>
          <w:spacing w:val="-1"/>
          <w:shd w:val="clear" w:color="auto" w:fill="FFFFFF"/>
        </w:rPr>
        <w:t>Một usecase phổ biến áp dung arrow function là thao tác mảng, thông thường là khi dùng </w:t>
      </w:r>
      <w:r w:rsidRPr="00CC5938">
        <w:rPr>
          <w:rStyle w:val="HTMLCode"/>
          <w:rFonts w:ascii="Times New Roman" w:eastAsiaTheme="minorEastAsia" w:hAnsi="Times New Roman" w:cs="Times New Roman"/>
          <w:color w:val="1B1B1B"/>
          <w:spacing w:val="-1"/>
          <w:sz w:val="24"/>
          <w:szCs w:val="24"/>
          <w:shd w:val="clear" w:color="auto" w:fill="EEEEEE"/>
        </w:rPr>
        <w:t>map</w:t>
      </w:r>
      <w:r w:rsidRPr="00CC5938">
        <w:rPr>
          <w:rFonts w:ascii="Times New Roman" w:hAnsi="Times New Roman" w:cs="Times New Roman"/>
          <w:color w:val="1B1B1B"/>
          <w:spacing w:val="-1"/>
          <w:shd w:val="clear" w:color="auto" w:fill="FFFFFF"/>
        </w:rPr>
        <w:t>hoặc </w:t>
      </w:r>
      <w:r w:rsidRPr="00CC5938">
        <w:rPr>
          <w:rStyle w:val="HTMLCode"/>
          <w:rFonts w:ascii="Times New Roman" w:eastAsiaTheme="minorEastAsia" w:hAnsi="Times New Roman" w:cs="Times New Roman"/>
          <w:color w:val="1B1B1B"/>
          <w:spacing w:val="-1"/>
          <w:sz w:val="24"/>
          <w:szCs w:val="24"/>
          <w:shd w:val="clear" w:color="auto" w:fill="EEEEEE"/>
        </w:rPr>
        <w:t>reduce</w:t>
      </w:r>
      <w:r w:rsidRPr="00CC5938">
        <w:rPr>
          <w:rFonts w:ascii="Times New Roman" w:hAnsi="Times New Roman" w:cs="Times New Roman"/>
          <w:color w:val="1B1B1B"/>
          <w:spacing w:val="-1"/>
          <w:shd w:val="clear" w:color="auto" w:fill="FFFFFF"/>
        </w:rPr>
        <w:t>. Có 1 mảng như sau:</w:t>
      </w:r>
    </w:p>
    <w:p w:rsidR="00860261" w:rsidRPr="00CC5938"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CC5938">
        <w:rPr>
          <w:rStyle w:val="HTMLCode"/>
          <w:rFonts w:ascii="Times New Roman" w:hAnsi="Times New Roman" w:cs="Times New Roman"/>
          <w:color w:val="24292E"/>
          <w:sz w:val="24"/>
          <w:szCs w:val="24"/>
        </w:rPr>
        <w:t xml:space="preserve">var smartPhones = [ </w:t>
      </w:r>
    </w:p>
    <w:p w:rsidR="00860261" w:rsidRPr="00CC5938"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CC5938">
        <w:rPr>
          <w:rStyle w:val="HTMLCode"/>
          <w:rFonts w:ascii="Times New Roman" w:hAnsi="Times New Roman" w:cs="Times New Roman"/>
          <w:color w:val="24292E"/>
          <w:sz w:val="24"/>
          <w:szCs w:val="24"/>
        </w:rPr>
        <w:lastRenderedPageBreak/>
        <w:t xml:space="preserve">    </w:t>
      </w:r>
      <w:proofErr w:type="gramStart"/>
      <w:r w:rsidRPr="00CC5938">
        <w:rPr>
          <w:rStyle w:val="HTMLCode"/>
          <w:rFonts w:ascii="Times New Roman" w:hAnsi="Times New Roman" w:cs="Times New Roman"/>
          <w:color w:val="24292E"/>
          <w:sz w:val="24"/>
          <w:szCs w:val="24"/>
        </w:rPr>
        <w:t>{ name</w:t>
      </w:r>
      <w:proofErr w:type="gramEnd"/>
      <w:r w:rsidRPr="00CC5938">
        <w:rPr>
          <w:rStyle w:val="HTMLCode"/>
          <w:rFonts w:ascii="Times New Roman" w:hAnsi="Times New Roman" w:cs="Times New Roman"/>
          <w:color w:val="24292E"/>
          <w:sz w:val="24"/>
          <w:szCs w:val="24"/>
        </w:rPr>
        <w:t xml:space="preserve">: 'iphone', price: 649 }, </w:t>
      </w:r>
    </w:p>
    <w:p w:rsidR="00860261" w:rsidRPr="00CC5938"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CC5938">
        <w:rPr>
          <w:rStyle w:val="HTMLCode"/>
          <w:rFonts w:ascii="Times New Roman" w:hAnsi="Times New Roman" w:cs="Times New Roman"/>
          <w:color w:val="24292E"/>
          <w:sz w:val="24"/>
          <w:szCs w:val="24"/>
        </w:rPr>
        <w:t xml:space="preserve">    </w:t>
      </w:r>
      <w:proofErr w:type="gramStart"/>
      <w:r w:rsidRPr="00CC5938">
        <w:rPr>
          <w:rStyle w:val="HTMLCode"/>
          <w:rFonts w:ascii="Times New Roman" w:hAnsi="Times New Roman" w:cs="Times New Roman"/>
          <w:color w:val="24292E"/>
          <w:sz w:val="24"/>
          <w:szCs w:val="24"/>
        </w:rPr>
        <w:t>{ name</w:t>
      </w:r>
      <w:proofErr w:type="gramEnd"/>
      <w:r w:rsidRPr="00CC5938">
        <w:rPr>
          <w:rStyle w:val="HTMLCode"/>
          <w:rFonts w:ascii="Times New Roman" w:hAnsi="Times New Roman" w:cs="Times New Roman"/>
          <w:color w:val="24292E"/>
          <w:sz w:val="24"/>
          <w:szCs w:val="24"/>
        </w:rPr>
        <w:t xml:space="preserve">: 'Galaxy S6', price: 576 }, </w:t>
      </w:r>
    </w:p>
    <w:p w:rsidR="00860261" w:rsidRPr="00CC5938"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CC5938">
        <w:rPr>
          <w:rStyle w:val="HTMLCode"/>
          <w:rFonts w:ascii="Times New Roman" w:hAnsi="Times New Roman" w:cs="Times New Roman"/>
          <w:color w:val="24292E"/>
          <w:sz w:val="24"/>
          <w:szCs w:val="24"/>
        </w:rPr>
        <w:t xml:space="preserve">    </w:t>
      </w:r>
      <w:proofErr w:type="gramStart"/>
      <w:r w:rsidRPr="00CC5938">
        <w:rPr>
          <w:rStyle w:val="HTMLCode"/>
          <w:rFonts w:ascii="Times New Roman" w:hAnsi="Times New Roman" w:cs="Times New Roman"/>
          <w:color w:val="24292E"/>
          <w:sz w:val="24"/>
          <w:szCs w:val="24"/>
        </w:rPr>
        <w:t>{ name</w:t>
      </w:r>
      <w:proofErr w:type="gramEnd"/>
      <w:r w:rsidRPr="00CC5938">
        <w:rPr>
          <w:rStyle w:val="HTMLCode"/>
          <w:rFonts w:ascii="Times New Roman" w:hAnsi="Times New Roman" w:cs="Times New Roman"/>
          <w:color w:val="24292E"/>
          <w:sz w:val="24"/>
          <w:szCs w:val="24"/>
        </w:rPr>
        <w:t xml:space="preserve">: 'Galaxy Note 5', price: 489 } </w:t>
      </w:r>
    </w:p>
    <w:p w:rsidR="00860261" w:rsidRPr="00CC5938"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Times New Roman" w:hAnsi="Times New Roman" w:cs="Times New Roman"/>
          <w:color w:val="24292E"/>
          <w:sz w:val="24"/>
          <w:szCs w:val="24"/>
        </w:rPr>
      </w:pPr>
      <w:r w:rsidRPr="00CC5938">
        <w:rPr>
          <w:rStyle w:val="HTMLCode"/>
          <w:rFonts w:ascii="Times New Roman" w:hAnsi="Times New Roman" w:cs="Times New Roman"/>
          <w:color w:val="24292E"/>
          <w:sz w:val="24"/>
          <w:szCs w:val="24"/>
        </w:rPr>
        <w:t>];</w:t>
      </w:r>
    </w:p>
    <w:p w:rsidR="00860261" w:rsidRPr="00CC5938" w:rsidRDefault="00860261" w:rsidP="00860261">
      <w:pPr>
        <w:spacing w:after="160" w:line="256" w:lineRule="auto"/>
        <w:rPr>
          <w:rFonts w:ascii="Times New Roman" w:hAnsi="Times New Roman" w:cs="Times New Roman"/>
          <w:b/>
        </w:rPr>
      </w:pPr>
    </w:p>
    <w:p w:rsidR="00860261" w:rsidRPr="00CC5938" w:rsidRDefault="00860261" w:rsidP="00860261">
      <w:pPr>
        <w:spacing w:after="160" w:line="256" w:lineRule="auto"/>
        <w:rPr>
          <w:rFonts w:ascii="Times New Roman" w:hAnsi="Times New Roman" w:cs="Times New Roman"/>
          <w:color w:val="1B1B1B"/>
          <w:spacing w:val="-1"/>
          <w:shd w:val="clear" w:color="auto" w:fill="FFFFFF"/>
        </w:rPr>
      </w:pPr>
      <w:r w:rsidRPr="00CC5938">
        <w:rPr>
          <w:rFonts w:ascii="Times New Roman" w:hAnsi="Times New Roman" w:cs="Times New Roman"/>
          <w:color w:val="1B1B1B"/>
          <w:spacing w:val="-1"/>
          <w:shd w:val="clear" w:color="auto" w:fill="FFFFFF"/>
        </w:rPr>
        <w:t>Để lấy 1 mảng toàn tên các smart phones, ta thực hiện:</w:t>
      </w:r>
    </w:p>
    <w:p w:rsidR="00860261" w:rsidRPr="00CC5938"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CC5938">
        <w:rPr>
          <w:rStyle w:val="HTMLCode"/>
          <w:rFonts w:ascii="Times New Roman" w:hAnsi="Times New Roman" w:cs="Times New Roman"/>
          <w:color w:val="24292E"/>
          <w:sz w:val="24"/>
          <w:szCs w:val="24"/>
        </w:rPr>
        <w:t xml:space="preserve">// ES5 </w:t>
      </w:r>
    </w:p>
    <w:p w:rsidR="00860261" w:rsidRPr="00CC5938"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CC5938">
        <w:rPr>
          <w:rStyle w:val="HTMLCode"/>
          <w:rFonts w:ascii="Times New Roman" w:hAnsi="Times New Roman" w:cs="Times New Roman"/>
          <w:color w:val="24292E"/>
          <w:sz w:val="24"/>
          <w:szCs w:val="24"/>
        </w:rPr>
        <w:t>console.log(smartPhones.map(function(smartPhone</w:t>
      </w:r>
      <w:proofErr w:type="gramStart"/>
      <w:r w:rsidRPr="00CC5938">
        <w:rPr>
          <w:rStyle w:val="HTMLCode"/>
          <w:rFonts w:ascii="Times New Roman" w:hAnsi="Times New Roman" w:cs="Times New Roman"/>
          <w:color w:val="24292E"/>
          <w:sz w:val="24"/>
          <w:szCs w:val="24"/>
        </w:rPr>
        <w:t>){</w:t>
      </w:r>
      <w:proofErr w:type="gramEnd"/>
    </w:p>
    <w:p w:rsidR="00860261" w:rsidRPr="00CC5938"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CC5938">
        <w:rPr>
          <w:rStyle w:val="HTMLCode"/>
          <w:rFonts w:ascii="Times New Roman" w:hAnsi="Times New Roman" w:cs="Times New Roman"/>
          <w:color w:val="24292E"/>
          <w:sz w:val="24"/>
          <w:szCs w:val="24"/>
        </w:rPr>
        <w:t xml:space="preserve">    return smartPhone.price;</w:t>
      </w:r>
    </w:p>
    <w:p w:rsidR="00860261" w:rsidRPr="00CC5938"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Times New Roman" w:hAnsi="Times New Roman" w:cs="Times New Roman"/>
          <w:color w:val="24292E"/>
          <w:sz w:val="24"/>
          <w:szCs w:val="24"/>
        </w:rPr>
      </w:pPr>
      <w:r w:rsidRPr="00CC5938">
        <w:rPr>
          <w:rStyle w:val="HTMLCode"/>
          <w:rFonts w:ascii="Times New Roman" w:hAnsi="Times New Roman" w:cs="Times New Roman"/>
          <w:color w:val="24292E"/>
          <w:sz w:val="24"/>
          <w:szCs w:val="24"/>
        </w:rPr>
        <w:t xml:space="preserve">}); // </w:t>
      </w:r>
    </w:p>
    <w:p w:rsidR="00860261" w:rsidRPr="00CC5938" w:rsidRDefault="00860261" w:rsidP="00860261">
      <w:pPr>
        <w:spacing w:after="160" w:line="256" w:lineRule="auto"/>
        <w:rPr>
          <w:rFonts w:ascii="Times New Roman" w:hAnsi="Times New Roman" w:cs="Times New Roman"/>
          <w:b/>
        </w:rPr>
      </w:pPr>
    </w:p>
    <w:p w:rsidR="00860261" w:rsidRPr="00CC5938" w:rsidRDefault="00860261" w:rsidP="00860261">
      <w:pPr>
        <w:spacing w:after="160" w:line="256" w:lineRule="auto"/>
        <w:rPr>
          <w:rFonts w:ascii="Times New Roman" w:hAnsi="Times New Roman" w:cs="Times New Roman"/>
          <w:color w:val="1B1B1B"/>
          <w:spacing w:val="-1"/>
          <w:shd w:val="clear" w:color="auto" w:fill="FFFFFF"/>
        </w:rPr>
      </w:pPr>
      <w:r w:rsidRPr="00CC5938">
        <w:rPr>
          <w:rFonts w:ascii="Times New Roman" w:hAnsi="Times New Roman" w:cs="Times New Roman"/>
          <w:color w:val="1B1B1B"/>
          <w:spacing w:val="-1"/>
          <w:shd w:val="clear" w:color="auto" w:fill="FFFFFF"/>
        </w:rPr>
        <w:t>Với arrow function, có thể viết rút gọn lại thành</w:t>
      </w:r>
    </w:p>
    <w:p w:rsidR="00860261" w:rsidRPr="00CC5938"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4"/>
          <w:szCs w:val="24"/>
        </w:rPr>
      </w:pPr>
      <w:r w:rsidRPr="00CC5938">
        <w:rPr>
          <w:rStyle w:val="HTMLCode"/>
          <w:rFonts w:ascii="Times New Roman" w:hAnsi="Times New Roman" w:cs="Times New Roman"/>
          <w:color w:val="24292E"/>
          <w:sz w:val="24"/>
          <w:szCs w:val="24"/>
        </w:rPr>
        <w:t xml:space="preserve">// ES6 </w:t>
      </w:r>
    </w:p>
    <w:p w:rsidR="00860261" w:rsidRPr="00CC5938" w:rsidRDefault="00860261" w:rsidP="0086026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Times New Roman" w:hAnsi="Times New Roman" w:cs="Times New Roman"/>
          <w:color w:val="24292E"/>
          <w:sz w:val="24"/>
          <w:szCs w:val="24"/>
        </w:rPr>
      </w:pPr>
      <w:proofErr w:type="gramStart"/>
      <w:r w:rsidRPr="00CC5938">
        <w:rPr>
          <w:rStyle w:val="HTMLCode"/>
          <w:rFonts w:ascii="Times New Roman" w:hAnsi="Times New Roman" w:cs="Times New Roman"/>
          <w:color w:val="24292E"/>
          <w:sz w:val="24"/>
          <w:szCs w:val="24"/>
        </w:rPr>
        <w:t>console.log(</w:t>
      </w:r>
      <w:proofErr w:type="gramEnd"/>
      <w:r w:rsidRPr="00CC5938">
        <w:rPr>
          <w:rStyle w:val="HTMLCode"/>
          <w:rFonts w:ascii="Times New Roman" w:hAnsi="Times New Roman" w:cs="Times New Roman"/>
          <w:color w:val="24292E"/>
          <w:sz w:val="24"/>
          <w:szCs w:val="24"/>
        </w:rPr>
        <w:t>smartPhones.map(smartPhone =&gt; smartPhone.price)); // [649, 576, 489]</w:t>
      </w:r>
    </w:p>
    <w:p w:rsidR="00F66E47" w:rsidRPr="00CC5938" w:rsidRDefault="00F66E47" w:rsidP="00F66E47">
      <w:pPr>
        <w:pStyle w:val="Heading1"/>
        <w:shd w:val="clear" w:color="auto" w:fill="FFFFFF"/>
        <w:spacing w:before="360" w:after="144"/>
        <w:rPr>
          <w:rFonts w:ascii="Times New Roman" w:hAnsi="Times New Roman" w:cs="Times New Roman"/>
          <w:color w:val="292B2C"/>
          <w:sz w:val="24"/>
          <w:szCs w:val="24"/>
        </w:rPr>
      </w:pPr>
      <w:r w:rsidRPr="00CC5938">
        <w:rPr>
          <w:rFonts w:ascii="Times New Roman" w:hAnsi="Times New Roman" w:cs="Times New Roman"/>
          <w:color w:val="292B2C"/>
          <w:sz w:val="24"/>
          <w:szCs w:val="24"/>
        </w:rPr>
        <w:t>Các phương phức mới</w:t>
      </w:r>
    </w:p>
    <w:p w:rsidR="00F66E47" w:rsidRPr="00CC5938" w:rsidRDefault="00F66E47" w:rsidP="00F66E47">
      <w:pPr>
        <w:pStyle w:val="Heading2"/>
        <w:shd w:val="clear" w:color="auto" w:fill="FFFFFF"/>
        <w:spacing w:before="360" w:beforeAutospacing="0" w:after="144" w:afterAutospacing="0"/>
        <w:rPr>
          <w:color w:val="292B2C"/>
          <w:sz w:val="24"/>
          <w:szCs w:val="24"/>
        </w:rPr>
      </w:pPr>
      <w:r w:rsidRPr="00CC5938">
        <w:rPr>
          <w:color w:val="292B2C"/>
          <w:sz w:val="24"/>
          <w:szCs w:val="24"/>
        </w:rPr>
        <w:t>Gán các thuộc tính của Object (Object Property Assignment)</w:t>
      </w:r>
    </w:p>
    <w:p w:rsidR="00860261" w:rsidRPr="00CC5938" w:rsidRDefault="00F66E47" w:rsidP="00860261">
      <w:pPr>
        <w:spacing w:after="160" w:line="256" w:lineRule="auto"/>
        <w:rPr>
          <w:rFonts w:ascii="Times New Roman" w:hAnsi="Times New Roman" w:cs="Times New Roman"/>
          <w:color w:val="1B1B1B"/>
          <w:spacing w:val="-1"/>
          <w:shd w:val="clear" w:color="auto" w:fill="FFFFFF"/>
        </w:rPr>
      </w:pPr>
      <w:r w:rsidRPr="00CC5938">
        <w:rPr>
          <w:rFonts w:ascii="Times New Roman" w:hAnsi="Times New Roman" w:cs="Times New Roman"/>
          <w:color w:val="1B1B1B"/>
          <w:spacing w:val="-1"/>
          <w:shd w:val="clear" w:color="auto" w:fill="FFFFFF"/>
        </w:rPr>
        <w:t>Khi muốn gộp 2 hoặc nhiều object thành một object duy nhất, </w:t>
      </w:r>
      <w:r w:rsidRPr="00CC5938">
        <w:rPr>
          <w:rStyle w:val="Strong"/>
          <w:rFonts w:ascii="Times New Roman" w:hAnsi="Times New Roman" w:cs="Times New Roman"/>
          <w:color w:val="1B1B1B"/>
          <w:spacing w:val="-1"/>
          <w:shd w:val="clear" w:color="auto" w:fill="FFFFFF"/>
        </w:rPr>
        <w:t>Object.assign()</w:t>
      </w:r>
      <w:r w:rsidRPr="00CC5938">
        <w:rPr>
          <w:rFonts w:ascii="Times New Roman" w:hAnsi="Times New Roman" w:cs="Times New Roman"/>
          <w:color w:val="1B1B1B"/>
          <w:spacing w:val="-1"/>
          <w:shd w:val="clear" w:color="auto" w:fill="FFFFFF"/>
        </w:rPr>
        <w:t> function giải quyết việc này rất đơn giản</w:t>
      </w:r>
    </w:p>
    <w:p w:rsidR="00F66E47" w:rsidRPr="00CC5938" w:rsidRDefault="00F66E47" w:rsidP="00F66E47">
      <w:pPr>
        <w:pStyle w:val="Heading3"/>
        <w:shd w:val="clear" w:color="auto" w:fill="FFFFFF"/>
        <w:spacing w:before="360" w:after="144"/>
        <w:rPr>
          <w:rFonts w:ascii="Times New Roman" w:hAnsi="Times New Roman" w:cs="Times New Roman"/>
          <w:color w:val="292B2C"/>
        </w:rPr>
      </w:pPr>
      <w:r w:rsidRPr="00CC5938">
        <w:rPr>
          <w:rFonts w:ascii="Times New Roman" w:hAnsi="Times New Roman" w:cs="Times New Roman"/>
          <w:color w:val="292B2C"/>
        </w:rPr>
        <w:t xml:space="preserve">Merge </w:t>
      </w:r>
      <w:proofErr w:type="gramStart"/>
      <w:r w:rsidRPr="00CC5938">
        <w:rPr>
          <w:rFonts w:ascii="Times New Roman" w:hAnsi="Times New Roman" w:cs="Times New Roman"/>
          <w:color w:val="292B2C"/>
        </w:rPr>
        <w:t>With</w:t>
      </w:r>
      <w:proofErr w:type="gramEnd"/>
      <w:r w:rsidRPr="00CC5938">
        <w:rPr>
          <w:rFonts w:ascii="Times New Roman" w:hAnsi="Times New Roman" w:cs="Times New Roman"/>
          <w:color w:val="292B2C"/>
        </w:rPr>
        <w:t xml:space="preserve"> Same Properties</w:t>
      </w:r>
    </w:p>
    <w:p w:rsidR="00F66E47" w:rsidRPr="00CC5938" w:rsidRDefault="00F66E47" w:rsidP="00F66E47">
      <w:pPr>
        <w:pStyle w:val="NormalWeb"/>
        <w:shd w:val="clear" w:color="auto" w:fill="FFFFFF"/>
        <w:spacing w:before="120" w:beforeAutospacing="0" w:after="0" w:afterAutospacing="0"/>
        <w:rPr>
          <w:color w:val="1B1B1B"/>
          <w:spacing w:val="-1"/>
        </w:rPr>
      </w:pPr>
      <w:r w:rsidRPr="00CC5938">
        <w:rPr>
          <w:color w:val="1B1B1B"/>
          <w:spacing w:val="-1"/>
        </w:rPr>
        <w:t>Khi merge những object có cùng property, thì giá trị property của object cuối cùng sẽ được ghi đè lên các giá trị trước, và nghiễm nhiên nó sẽ trở thành giá trị của property đó ở object destination.</w:t>
      </w:r>
    </w:p>
    <w:p w:rsidR="00F66E47" w:rsidRPr="00CC5938" w:rsidRDefault="00F66E47" w:rsidP="00860261">
      <w:pPr>
        <w:spacing w:after="160" w:line="256" w:lineRule="auto"/>
        <w:rPr>
          <w:rFonts w:ascii="Times New Roman" w:hAnsi="Times New Roman" w:cs="Times New Roman"/>
          <w:b/>
        </w:rPr>
      </w:pPr>
    </w:p>
    <w:p w:rsidR="00F66E47" w:rsidRPr="00CC5938" w:rsidRDefault="00F66E47" w:rsidP="00F66E47">
      <w:pPr>
        <w:pStyle w:val="Heading3"/>
        <w:shd w:val="clear" w:color="auto" w:fill="FFFFFF"/>
        <w:spacing w:before="360" w:after="144"/>
        <w:rPr>
          <w:rFonts w:ascii="Times New Roman" w:hAnsi="Times New Roman" w:cs="Times New Roman"/>
          <w:color w:val="292B2C"/>
        </w:rPr>
      </w:pPr>
      <w:r w:rsidRPr="00CC5938">
        <w:rPr>
          <w:rFonts w:ascii="Times New Roman" w:hAnsi="Times New Roman" w:cs="Times New Roman"/>
          <w:color w:val="292B2C"/>
        </w:rPr>
        <w:lastRenderedPageBreak/>
        <w:t>Object Clone</w:t>
      </w:r>
    </w:p>
    <w:p w:rsidR="00F66E47" w:rsidRPr="00CC5938" w:rsidRDefault="00F66E47" w:rsidP="00F66E47">
      <w:pPr>
        <w:pStyle w:val="NormalWeb"/>
        <w:shd w:val="clear" w:color="auto" w:fill="FFFFFF"/>
        <w:spacing w:before="120" w:beforeAutospacing="0" w:after="0" w:afterAutospacing="0"/>
        <w:rPr>
          <w:color w:val="1B1B1B"/>
          <w:spacing w:val="-1"/>
        </w:rPr>
      </w:pPr>
      <w:r w:rsidRPr="00CC5938">
        <w:rPr>
          <w:color w:val="1B1B1B"/>
          <w:spacing w:val="-1"/>
        </w:rPr>
        <w:t>Chúng ta có thể clone 1 object bằng cách dùng Object.assign</w:t>
      </w:r>
    </w:p>
    <w:p w:rsidR="00F66E47" w:rsidRPr="00CC5938" w:rsidRDefault="00F66E47" w:rsidP="00F66E47">
      <w:pPr>
        <w:pStyle w:val="Heading2"/>
        <w:shd w:val="clear" w:color="auto" w:fill="FFFFFF"/>
        <w:spacing w:before="360" w:beforeAutospacing="0" w:after="144" w:afterAutospacing="0"/>
        <w:rPr>
          <w:color w:val="292B2C"/>
          <w:sz w:val="24"/>
          <w:szCs w:val="24"/>
        </w:rPr>
      </w:pPr>
      <w:r w:rsidRPr="00CC5938">
        <w:rPr>
          <w:color w:val="292B2C"/>
          <w:sz w:val="24"/>
          <w:szCs w:val="24"/>
        </w:rPr>
        <w:t>Tìm kiếm phần tử trong Array (Array Element Finding)</w:t>
      </w:r>
    </w:p>
    <w:p w:rsidR="00F66E47" w:rsidRPr="00CC5938" w:rsidRDefault="00F66E47" w:rsidP="00F66E47">
      <w:pPr>
        <w:pStyle w:val="NormalWeb"/>
        <w:shd w:val="clear" w:color="auto" w:fill="FFFFFF"/>
        <w:spacing w:before="120" w:beforeAutospacing="0" w:after="0" w:afterAutospacing="0"/>
        <w:rPr>
          <w:color w:val="1B1B1B"/>
          <w:spacing w:val="-1"/>
        </w:rPr>
      </w:pPr>
      <w:r w:rsidRPr="00CC5938">
        <w:rPr>
          <w:color w:val="1B1B1B"/>
          <w:spacing w:val="-1"/>
        </w:rPr>
        <w:t xml:space="preserve">Khi làm việc với Array, chúng ta muốn tìm 1 phần tử hoặc chỉ số của phần tử đó trong mảng. ES6 cung cấp cho chúng ta 2 phương thức mới là </w:t>
      </w:r>
      <w:proofErr w:type="gramStart"/>
      <w:r w:rsidRPr="00CC5938">
        <w:rPr>
          <w:color w:val="1B1B1B"/>
          <w:spacing w:val="-1"/>
        </w:rPr>
        <w:t>find(</w:t>
      </w:r>
      <w:proofErr w:type="gramEnd"/>
      <w:r w:rsidRPr="00CC5938">
        <w:rPr>
          <w:color w:val="1B1B1B"/>
          <w:spacing w:val="-1"/>
        </w:rPr>
        <w:t xml:space="preserve">) và findIndex() để làm điều này. Hàm </w:t>
      </w:r>
      <w:proofErr w:type="gramStart"/>
      <w:r w:rsidRPr="00CC5938">
        <w:rPr>
          <w:color w:val="1B1B1B"/>
          <w:spacing w:val="-1"/>
        </w:rPr>
        <w:t>find(</w:t>
      </w:r>
      <w:proofErr w:type="gramEnd"/>
      <w:r w:rsidRPr="00CC5938">
        <w:rPr>
          <w:color w:val="1B1B1B"/>
          <w:spacing w:val="-1"/>
        </w:rPr>
        <w:t>) sẽ trả về phần tử đầu tiên của mảng mà thỏa mãn điều kiện khi input vào hàm findIndex() là 1 hàm mới mà ở ES5 chúng ta không tìm thấy hàm tương đương.</w:t>
      </w:r>
    </w:p>
    <w:p w:rsidR="00F66E47" w:rsidRPr="00CC5938" w:rsidRDefault="00F66E47" w:rsidP="00860261">
      <w:pPr>
        <w:spacing w:after="160" w:line="256" w:lineRule="auto"/>
        <w:rPr>
          <w:rFonts w:ascii="Times New Roman" w:hAnsi="Times New Roman" w:cs="Times New Roman"/>
          <w:b/>
        </w:rPr>
      </w:pPr>
    </w:p>
    <w:p w:rsidR="00F66E47" w:rsidRPr="00CC5938" w:rsidRDefault="00F66E47" w:rsidP="00F66E47">
      <w:pPr>
        <w:pStyle w:val="Heading2"/>
        <w:shd w:val="clear" w:color="auto" w:fill="FFFFFF"/>
        <w:spacing w:before="360" w:beforeAutospacing="0" w:after="144" w:afterAutospacing="0"/>
        <w:rPr>
          <w:color w:val="292B2C"/>
          <w:sz w:val="24"/>
          <w:szCs w:val="24"/>
        </w:rPr>
      </w:pPr>
      <w:r w:rsidRPr="00CC5938">
        <w:rPr>
          <w:color w:val="292B2C"/>
          <w:sz w:val="24"/>
          <w:szCs w:val="24"/>
        </w:rPr>
        <w:t>Lặp chuỗi (String repeating)</w:t>
      </w:r>
    </w:p>
    <w:p w:rsidR="00F66E47" w:rsidRPr="00CC5938" w:rsidRDefault="00F66E47" w:rsidP="00F66E47">
      <w:pPr>
        <w:pStyle w:val="NormalWeb"/>
        <w:shd w:val="clear" w:color="auto" w:fill="FFFFFF"/>
        <w:spacing w:before="120" w:beforeAutospacing="0" w:after="0" w:afterAutospacing="0"/>
        <w:rPr>
          <w:color w:val="1B1B1B"/>
          <w:spacing w:val="-1"/>
        </w:rPr>
      </w:pPr>
      <w:r w:rsidRPr="00CC5938">
        <w:rPr>
          <w:color w:val="1B1B1B"/>
          <w:spacing w:val="-1"/>
        </w:rPr>
        <w:t>ES6 cung cấp 1 phương thức mới cho chúng ta đó là String.repeat(), giúp chung ta nhân n lần 1 string khá là đơn giản.</w:t>
      </w:r>
    </w:p>
    <w:p w:rsidR="00F66E47" w:rsidRPr="00CC5938" w:rsidRDefault="00F66E47" w:rsidP="00F66E47">
      <w:pPr>
        <w:pStyle w:val="Heading2"/>
        <w:shd w:val="clear" w:color="auto" w:fill="FFFFFF"/>
        <w:spacing w:before="360" w:beforeAutospacing="0" w:after="144" w:afterAutospacing="0"/>
        <w:rPr>
          <w:color w:val="292B2C"/>
          <w:sz w:val="24"/>
          <w:szCs w:val="24"/>
        </w:rPr>
      </w:pPr>
      <w:r w:rsidRPr="00CC5938">
        <w:rPr>
          <w:color w:val="292B2C"/>
          <w:sz w:val="24"/>
          <w:szCs w:val="24"/>
        </w:rPr>
        <w:t>Kiểm tra có phải là kiểm số (Number Type Checking)</w:t>
      </w:r>
    </w:p>
    <w:p w:rsidR="00F66E47" w:rsidRPr="00CC5938" w:rsidRDefault="00F66E47" w:rsidP="00F66E47">
      <w:pPr>
        <w:pStyle w:val="NormalWeb"/>
        <w:shd w:val="clear" w:color="auto" w:fill="FFFFFF"/>
        <w:spacing w:before="120" w:beforeAutospacing="0" w:after="0" w:afterAutospacing="0"/>
        <w:rPr>
          <w:color w:val="1B1B1B"/>
          <w:spacing w:val="-1"/>
        </w:rPr>
      </w:pPr>
      <w:r w:rsidRPr="00CC5938">
        <w:rPr>
          <w:color w:val="1B1B1B"/>
          <w:spacing w:val="-1"/>
        </w:rPr>
        <w:t>Có 2 hàm giúp chúng ta kiểm tra xem đó có phải là số hay không, hoặc là 1 số hữu hạn đó là </w:t>
      </w:r>
      <w:r w:rsidRPr="00CC5938">
        <w:rPr>
          <w:rStyle w:val="Strong"/>
          <w:color w:val="1B1B1B"/>
          <w:spacing w:val="-1"/>
        </w:rPr>
        <w:t>Number.isNaN()</w:t>
      </w:r>
      <w:r w:rsidRPr="00CC5938">
        <w:rPr>
          <w:color w:val="1B1B1B"/>
          <w:spacing w:val="-1"/>
        </w:rPr>
        <w:t> và </w:t>
      </w:r>
      <w:r w:rsidRPr="00CC5938">
        <w:rPr>
          <w:rStyle w:val="Strong"/>
          <w:color w:val="1B1B1B"/>
          <w:spacing w:val="-1"/>
        </w:rPr>
        <w:t>Number.isFinite()</w:t>
      </w:r>
      <w:r w:rsidRPr="00CC5938">
        <w:rPr>
          <w:color w:val="1B1B1B"/>
          <w:spacing w:val="-1"/>
        </w:rPr>
        <w:t> </w:t>
      </w:r>
    </w:p>
    <w:p w:rsidR="00F66E47" w:rsidRPr="00CC5938" w:rsidRDefault="00F66E47" w:rsidP="00F66E47">
      <w:pPr>
        <w:pStyle w:val="Heading2"/>
        <w:shd w:val="clear" w:color="auto" w:fill="FFFFFF"/>
        <w:spacing w:before="360" w:beforeAutospacing="0" w:after="144" w:afterAutospacing="0"/>
        <w:rPr>
          <w:color w:val="292B2C"/>
          <w:sz w:val="24"/>
          <w:szCs w:val="24"/>
        </w:rPr>
      </w:pPr>
      <w:r w:rsidRPr="00CC5938">
        <w:rPr>
          <w:color w:val="292B2C"/>
          <w:sz w:val="24"/>
          <w:szCs w:val="24"/>
        </w:rPr>
        <w:t>Dấu của số (Number Sign Determination)</w:t>
      </w:r>
    </w:p>
    <w:p w:rsidR="00F66E47" w:rsidRPr="00CC5938" w:rsidRDefault="00F66E47" w:rsidP="00F66E47">
      <w:pPr>
        <w:pStyle w:val="NormalWeb"/>
        <w:shd w:val="clear" w:color="auto" w:fill="FFFFFF"/>
        <w:spacing w:before="120" w:beforeAutospacing="0" w:after="0" w:afterAutospacing="0"/>
        <w:rPr>
          <w:color w:val="1B1B1B"/>
          <w:spacing w:val="-1"/>
        </w:rPr>
      </w:pPr>
      <w:r w:rsidRPr="00CC5938">
        <w:rPr>
          <w:color w:val="1B1B1B"/>
          <w:spacing w:val="-1"/>
        </w:rPr>
        <w:t>ES6 cung cấp cho chúng ta function </w:t>
      </w:r>
      <w:r w:rsidRPr="00CC5938">
        <w:rPr>
          <w:rStyle w:val="Strong"/>
          <w:i/>
          <w:iCs/>
          <w:color w:val="1B1B1B"/>
          <w:spacing w:val="-1"/>
        </w:rPr>
        <w:t>Math.sign()</w:t>
      </w:r>
      <w:r w:rsidRPr="00CC5938">
        <w:rPr>
          <w:color w:val="1B1B1B"/>
          <w:spacing w:val="-1"/>
        </w:rPr>
        <w:t> để xác định dấu của số là số âm hay dương (-1 là số âm, 1 là số dương, -0 và 0 là cùng 1 giá trị cho 0, và NaN chỉ ra input nhập vào không phải là số) </w:t>
      </w:r>
    </w:p>
    <w:p w:rsidR="00F66E47" w:rsidRPr="00CC5938" w:rsidRDefault="00F66E47" w:rsidP="00F66E47">
      <w:pPr>
        <w:pStyle w:val="NormalWeb"/>
        <w:shd w:val="clear" w:color="auto" w:fill="FFFFFF"/>
        <w:spacing w:before="120" w:beforeAutospacing="0" w:after="0" w:afterAutospacing="0"/>
        <w:rPr>
          <w:color w:val="1B1B1B"/>
          <w:spacing w:val="-1"/>
        </w:rPr>
      </w:pPr>
    </w:p>
    <w:p w:rsidR="00F66E47" w:rsidRPr="00CC5938" w:rsidRDefault="00F66E47" w:rsidP="00F66E47">
      <w:pPr>
        <w:pStyle w:val="ListParagraph"/>
        <w:numPr>
          <w:ilvl w:val="0"/>
          <w:numId w:val="1"/>
        </w:numPr>
        <w:spacing w:after="160" w:line="276" w:lineRule="auto"/>
        <w:rPr>
          <w:rFonts w:ascii="Times New Roman" w:hAnsi="Times New Roman" w:cs="Times New Roman"/>
          <w:b/>
          <w:color w:val="000000"/>
        </w:rPr>
      </w:pPr>
      <w:r w:rsidRPr="00CC5938">
        <w:rPr>
          <w:rFonts w:ascii="Times New Roman" w:hAnsi="Times New Roman" w:cs="Times New Roman"/>
          <w:b/>
        </w:rPr>
        <w:t>Khai báo Class trong ES6</w:t>
      </w:r>
    </w:p>
    <w:p w:rsidR="00F66E47" w:rsidRPr="00CC5938" w:rsidRDefault="00F66E47" w:rsidP="00F66E47">
      <w:pPr>
        <w:spacing w:after="160" w:line="276" w:lineRule="auto"/>
        <w:rPr>
          <w:rFonts w:ascii="Times New Roman" w:hAnsi="Times New Roman" w:cs="Times New Roman"/>
          <w:color w:val="000000"/>
        </w:rPr>
      </w:pPr>
      <w:r w:rsidRPr="00CC5938">
        <w:rPr>
          <w:rFonts w:ascii="Times New Roman" w:hAnsi="Times New Roman" w:cs="Times New Roman"/>
          <w:color w:val="000000"/>
        </w:rPr>
        <w:t>vd</w:t>
      </w:r>
    </w:p>
    <w:p w:rsidR="00F66E47" w:rsidRPr="00CC5938" w:rsidRDefault="00F66E47" w:rsidP="00F66E47">
      <w:pPr>
        <w:pStyle w:val="ListParagraph"/>
        <w:numPr>
          <w:ilvl w:val="0"/>
          <w:numId w:val="1"/>
        </w:numPr>
        <w:rPr>
          <w:rFonts w:ascii="Times New Roman" w:eastAsia="Times New Roman" w:hAnsi="Times New Roman" w:cs="Times New Roman"/>
          <w:color w:val="C0C5CE"/>
          <w:shd w:val="clear" w:color="auto" w:fill="2B303B"/>
        </w:rPr>
      </w:pPr>
      <w:r w:rsidRPr="00CC5938">
        <w:rPr>
          <w:rFonts w:ascii="Times New Roman" w:eastAsia="Times New Roman" w:hAnsi="Times New Roman" w:cs="Times New Roman"/>
          <w:color w:val="B48EAD"/>
          <w:bdr w:val="none" w:sz="0" w:space="0" w:color="auto" w:frame="1"/>
        </w:rPr>
        <w:t>var</w:t>
      </w:r>
      <w:r w:rsidRPr="00CC5938">
        <w:rPr>
          <w:rFonts w:ascii="Times New Roman" w:eastAsia="Times New Roman" w:hAnsi="Times New Roman" w:cs="Times New Roman"/>
          <w:color w:val="C0C5CE"/>
          <w:shd w:val="clear" w:color="auto" w:fill="2B303B"/>
        </w:rPr>
        <w:t xml:space="preserve"> employee = {</w:t>
      </w:r>
    </w:p>
    <w:p w:rsidR="00F66E47" w:rsidRPr="00CC5938" w:rsidRDefault="00F66E47" w:rsidP="00F66E47">
      <w:pPr>
        <w:pStyle w:val="ListParagraph"/>
        <w:numPr>
          <w:ilvl w:val="0"/>
          <w:numId w:val="1"/>
        </w:numPr>
        <w:rPr>
          <w:rFonts w:ascii="Times New Roman" w:eastAsia="Times New Roman" w:hAnsi="Times New Roman" w:cs="Times New Roman"/>
          <w:color w:val="C0C5CE"/>
          <w:shd w:val="clear" w:color="auto" w:fill="2B303B"/>
        </w:rPr>
      </w:pPr>
      <w:r w:rsidRPr="00CC5938">
        <w:rPr>
          <w:rFonts w:ascii="Times New Roman" w:eastAsia="Times New Roman" w:hAnsi="Times New Roman" w:cs="Times New Roman"/>
          <w:color w:val="C0C5CE"/>
          <w:shd w:val="clear" w:color="auto" w:fill="2B303B"/>
        </w:rPr>
        <w:t xml:space="preserve">    name: </w:t>
      </w:r>
      <w:r w:rsidRPr="00CC5938">
        <w:rPr>
          <w:rFonts w:ascii="Times New Roman" w:eastAsia="Times New Roman" w:hAnsi="Times New Roman" w:cs="Times New Roman"/>
          <w:color w:val="D08770"/>
          <w:bdr w:val="none" w:sz="0" w:space="0" w:color="auto" w:frame="1"/>
        </w:rPr>
        <w:t>null</w:t>
      </w:r>
      <w:r w:rsidRPr="00CC5938">
        <w:rPr>
          <w:rFonts w:ascii="Times New Roman" w:eastAsia="Times New Roman" w:hAnsi="Times New Roman" w:cs="Times New Roman"/>
          <w:color w:val="C0C5CE"/>
          <w:shd w:val="clear" w:color="auto" w:fill="2B303B"/>
        </w:rPr>
        <w:t>,</w:t>
      </w:r>
    </w:p>
    <w:p w:rsidR="00F66E47" w:rsidRPr="00CC5938" w:rsidRDefault="00F66E47" w:rsidP="00F66E47">
      <w:pPr>
        <w:pStyle w:val="ListParagraph"/>
        <w:numPr>
          <w:ilvl w:val="0"/>
          <w:numId w:val="1"/>
        </w:numPr>
        <w:rPr>
          <w:rFonts w:ascii="Times New Roman" w:eastAsia="Times New Roman" w:hAnsi="Times New Roman" w:cs="Times New Roman"/>
          <w:color w:val="C0C5CE"/>
          <w:shd w:val="clear" w:color="auto" w:fill="2B303B"/>
        </w:rPr>
      </w:pPr>
      <w:r w:rsidRPr="00CC5938">
        <w:rPr>
          <w:rFonts w:ascii="Times New Roman" w:eastAsia="Times New Roman" w:hAnsi="Times New Roman" w:cs="Times New Roman"/>
          <w:color w:val="C0C5CE"/>
          <w:shd w:val="clear" w:color="auto" w:fill="2B303B"/>
        </w:rPr>
        <w:t xml:space="preserve">    age: </w:t>
      </w:r>
      <w:r w:rsidRPr="00CC5938">
        <w:rPr>
          <w:rFonts w:ascii="Times New Roman" w:eastAsia="Times New Roman" w:hAnsi="Times New Roman" w:cs="Times New Roman"/>
          <w:color w:val="D08770"/>
          <w:bdr w:val="none" w:sz="0" w:space="0" w:color="auto" w:frame="1"/>
        </w:rPr>
        <w:t>null</w:t>
      </w:r>
      <w:r w:rsidRPr="00CC5938">
        <w:rPr>
          <w:rFonts w:ascii="Times New Roman" w:eastAsia="Times New Roman" w:hAnsi="Times New Roman" w:cs="Times New Roman"/>
          <w:color w:val="C0C5CE"/>
          <w:shd w:val="clear" w:color="auto" w:fill="2B303B"/>
        </w:rPr>
        <w:t>,</w:t>
      </w:r>
    </w:p>
    <w:p w:rsidR="00F66E47" w:rsidRPr="00CC5938" w:rsidRDefault="00F66E47" w:rsidP="00F66E47">
      <w:pPr>
        <w:pStyle w:val="ListParagraph"/>
        <w:numPr>
          <w:ilvl w:val="0"/>
          <w:numId w:val="1"/>
        </w:numPr>
        <w:rPr>
          <w:rFonts w:ascii="Times New Roman" w:eastAsia="Times New Roman" w:hAnsi="Times New Roman" w:cs="Times New Roman"/>
          <w:color w:val="C0C5CE"/>
          <w:shd w:val="clear" w:color="auto" w:fill="2B303B"/>
        </w:rPr>
      </w:pPr>
      <w:r w:rsidRPr="00CC5938">
        <w:rPr>
          <w:rFonts w:ascii="Times New Roman" w:eastAsia="Times New Roman" w:hAnsi="Times New Roman" w:cs="Times New Roman"/>
          <w:color w:val="C0C5CE"/>
          <w:shd w:val="clear" w:color="auto" w:fill="2B303B"/>
        </w:rPr>
        <w:t xml:space="preserve">    setName: </w:t>
      </w:r>
      <w:r w:rsidRPr="00CC5938">
        <w:rPr>
          <w:rFonts w:ascii="Times New Roman" w:eastAsia="Times New Roman" w:hAnsi="Times New Roman" w:cs="Times New Roman"/>
          <w:color w:val="B48EAD"/>
          <w:bdr w:val="none" w:sz="0" w:space="0" w:color="auto" w:frame="1"/>
        </w:rPr>
        <w:t>function</w:t>
      </w:r>
      <w:r w:rsidRPr="00CC5938">
        <w:rPr>
          <w:rFonts w:ascii="Times New Roman" w:eastAsia="Times New Roman" w:hAnsi="Times New Roman" w:cs="Times New Roman"/>
          <w:color w:val="C0C5CE"/>
          <w:bdr w:val="none" w:sz="0" w:space="0" w:color="auto" w:frame="1"/>
        </w:rPr>
        <w:t xml:space="preserve"> </w:t>
      </w:r>
      <w:r w:rsidRPr="00CC5938">
        <w:rPr>
          <w:rFonts w:ascii="Times New Roman" w:eastAsia="Times New Roman" w:hAnsi="Times New Roman" w:cs="Times New Roman"/>
          <w:color w:val="D08770"/>
          <w:bdr w:val="none" w:sz="0" w:space="0" w:color="auto" w:frame="1"/>
        </w:rPr>
        <w:t>(name)</w:t>
      </w:r>
      <w:r w:rsidRPr="00CC5938">
        <w:rPr>
          <w:rFonts w:ascii="Times New Roman" w:eastAsia="Times New Roman" w:hAnsi="Times New Roman" w:cs="Times New Roman"/>
          <w:color w:val="C0C5CE"/>
          <w:bdr w:val="none" w:sz="0" w:space="0" w:color="auto" w:frame="1"/>
        </w:rPr>
        <w:t xml:space="preserve"> {</w:t>
      </w:r>
    </w:p>
    <w:p w:rsidR="00F66E47" w:rsidRPr="00CC5938" w:rsidRDefault="00F66E47" w:rsidP="00F66E47">
      <w:pPr>
        <w:pStyle w:val="ListParagraph"/>
        <w:numPr>
          <w:ilvl w:val="0"/>
          <w:numId w:val="1"/>
        </w:numPr>
        <w:rPr>
          <w:rFonts w:ascii="Times New Roman" w:eastAsia="Times New Roman" w:hAnsi="Times New Roman" w:cs="Times New Roman"/>
          <w:color w:val="C0C5CE"/>
          <w:shd w:val="clear" w:color="auto" w:fill="2B303B"/>
        </w:rPr>
      </w:pPr>
      <w:r w:rsidRPr="00CC5938">
        <w:rPr>
          <w:rFonts w:ascii="Times New Roman" w:eastAsia="Times New Roman" w:hAnsi="Times New Roman" w:cs="Times New Roman"/>
          <w:color w:val="C0C5CE"/>
          <w:shd w:val="clear" w:color="auto" w:fill="2B303B"/>
        </w:rPr>
        <w:t xml:space="preserve">        </w:t>
      </w:r>
      <w:r w:rsidRPr="00CC5938">
        <w:rPr>
          <w:rFonts w:ascii="Times New Roman" w:eastAsia="Times New Roman" w:hAnsi="Times New Roman" w:cs="Times New Roman"/>
          <w:color w:val="B48EAD"/>
          <w:bdr w:val="none" w:sz="0" w:space="0" w:color="auto" w:frame="1"/>
        </w:rPr>
        <w:t>this</w:t>
      </w:r>
      <w:r w:rsidRPr="00CC5938">
        <w:rPr>
          <w:rFonts w:ascii="Times New Roman" w:eastAsia="Times New Roman" w:hAnsi="Times New Roman" w:cs="Times New Roman"/>
          <w:color w:val="C0C5CE"/>
          <w:shd w:val="clear" w:color="auto" w:fill="2B303B"/>
        </w:rPr>
        <w:t>.name = name;</w:t>
      </w:r>
    </w:p>
    <w:p w:rsidR="00F66E47" w:rsidRPr="00CC5938" w:rsidRDefault="00F66E47" w:rsidP="00F66E47">
      <w:pPr>
        <w:pStyle w:val="ListParagraph"/>
        <w:numPr>
          <w:ilvl w:val="0"/>
          <w:numId w:val="1"/>
        </w:numPr>
        <w:rPr>
          <w:rFonts w:ascii="Times New Roman" w:eastAsia="Times New Roman" w:hAnsi="Times New Roman" w:cs="Times New Roman"/>
          <w:color w:val="C0C5CE"/>
          <w:shd w:val="clear" w:color="auto" w:fill="2B303B"/>
        </w:rPr>
      </w:pPr>
      <w:r w:rsidRPr="00CC5938">
        <w:rPr>
          <w:rFonts w:ascii="Times New Roman" w:eastAsia="Times New Roman" w:hAnsi="Times New Roman" w:cs="Times New Roman"/>
          <w:color w:val="C0C5CE"/>
          <w:shd w:val="clear" w:color="auto" w:fill="2B303B"/>
        </w:rPr>
        <w:t xml:space="preserve">    },</w:t>
      </w:r>
    </w:p>
    <w:p w:rsidR="00F66E47" w:rsidRPr="00CC5938" w:rsidRDefault="00F66E47" w:rsidP="00F66E47">
      <w:pPr>
        <w:pStyle w:val="ListParagraph"/>
        <w:numPr>
          <w:ilvl w:val="0"/>
          <w:numId w:val="1"/>
        </w:numPr>
        <w:rPr>
          <w:rFonts w:ascii="Times New Roman" w:eastAsia="Times New Roman" w:hAnsi="Times New Roman" w:cs="Times New Roman"/>
          <w:color w:val="C0C5CE"/>
          <w:shd w:val="clear" w:color="auto" w:fill="2B303B"/>
        </w:rPr>
      </w:pPr>
      <w:r w:rsidRPr="00CC5938">
        <w:rPr>
          <w:rFonts w:ascii="Times New Roman" w:eastAsia="Times New Roman" w:hAnsi="Times New Roman" w:cs="Times New Roman"/>
          <w:color w:val="C0C5CE"/>
          <w:shd w:val="clear" w:color="auto" w:fill="2B303B"/>
        </w:rPr>
        <w:t xml:space="preserve">    getName: </w:t>
      </w:r>
      <w:r w:rsidRPr="00CC5938">
        <w:rPr>
          <w:rFonts w:ascii="Times New Roman" w:eastAsia="Times New Roman" w:hAnsi="Times New Roman" w:cs="Times New Roman"/>
          <w:color w:val="B48EAD"/>
          <w:bdr w:val="none" w:sz="0" w:space="0" w:color="auto" w:frame="1"/>
        </w:rPr>
        <w:t>function</w:t>
      </w:r>
      <w:r w:rsidRPr="00CC5938">
        <w:rPr>
          <w:rFonts w:ascii="Times New Roman" w:eastAsia="Times New Roman" w:hAnsi="Times New Roman" w:cs="Times New Roman"/>
          <w:color w:val="C0C5CE"/>
          <w:bdr w:val="none" w:sz="0" w:space="0" w:color="auto" w:frame="1"/>
        </w:rPr>
        <w:t xml:space="preserve"> </w:t>
      </w:r>
      <w:r w:rsidRPr="00CC5938">
        <w:rPr>
          <w:rFonts w:ascii="Times New Roman" w:eastAsia="Times New Roman" w:hAnsi="Times New Roman" w:cs="Times New Roman"/>
          <w:color w:val="D08770"/>
          <w:bdr w:val="none" w:sz="0" w:space="0" w:color="auto" w:frame="1"/>
        </w:rPr>
        <w:t>()</w:t>
      </w:r>
      <w:r w:rsidRPr="00CC5938">
        <w:rPr>
          <w:rFonts w:ascii="Times New Roman" w:eastAsia="Times New Roman" w:hAnsi="Times New Roman" w:cs="Times New Roman"/>
          <w:color w:val="C0C5CE"/>
          <w:bdr w:val="none" w:sz="0" w:space="0" w:color="auto" w:frame="1"/>
        </w:rPr>
        <w:t xml:space="preserve"> {</w:t>
      </w:r>
    </w:p>
    <w:p w:rsidR="00F66E47" w:rsidRPr="00CC5938" w:rsidRDefault="00F66E47" w:rsidP="00F66E47">
      <w:pPr>
        <w:pStyle w:val="ListParagraph"/>
        <w:numPr>
          <w:ilvl w:val="0"/>
          <w:numId w:val="1"/>
        </w:numPr>
        <w:rPr>
          <w:rFonts w:ascii="Times New Roman" w:eastAsia="Times New Roman" w:hAnsi="Times New Roman" w:cs="Times New Roman"/>
          <w:color w:val="C0C5CE"/>
          <w:shd w:val="clear" w:color="auto" w:fill="2B303B"/>
        </w:rPr>
      </w:pPr>
      <w:r w:rsidRPr="00CC5938">
        <w:rPr>
          <w:rFonts w:ascii="Times New Roman" w:eastAsia="Times New Roman" w:hAnsi="Times New Roman" w:cs="Times New Roman"/>
          <w:color w:val="C0C5CE"/>
          <w:shd w:val="clear" w:color="auto" w:fill="2B303B"/>
        </w:rPr>
        <w:t xml:space="preserve">        </w:t>
      </w:r>
      <w:r w:rsidRPr="00CC5938">
        <w:rPr>
          <w:rFonts w:ascii="Times New Roman" w:eastAsia="Times New Roman" w:hAnsi="Times New Roman" w:cs="Times New Roman"/>
          <w:color w:val="B48EAD"/>
          <w:bdr w:val="none" w:sz="0" w:space="0" w:color="auto" w:frame="1"/>
        </w:rPr>
        <w:t>return</w:t>
      </w:r>
      <w:r w:rsidRPr="00CC5938">
        <w:rPr>
          <w:rFonts w:ascii="Times New Roman" w:eastAsia="Times New Roman" w:hAnsi="Times New Roman" w:cs="Times New Roman"/>
          <w:color w:val="C0C5CE"/>
          <w:shd w:val="clear" w:color="auto" w:fill="2B303B"/>
        </w:rPr>
        <w:t xml:space="preserve"> </w:t>
      </w:r>
      <w:r w:rsidRPr="00CC5938">
        <w:rPr>
          <w:rFonts w:ascii="Times New Roman" w:eastAsia="Times New Roman" w:hAnsi="Times New Roman" w:cs="Times New Roman"/>
          <w:color w:val="B48EAD"/>
          <w:bdr w:val="none" w:sz="0" w:space="0" w:color="auto" w:frame="1"/>
        </w:rPr>
        <w:t>this</w:t>
      </w:r>
      <w:r w:rsidRPr="00CC5938">
        <w:rPr>
          <w:rFonts w:ascii="Times New Roman" w:eastAsia="Times New Roman" w:hAnsi="Times New Roman" w:cs="Times New Roman"/>
          <w:color w:val="C0C5CE"/>
          <w:shd w:val="clear" w:color="auto" w:fill="2B303B"/>
        </w:rPr>
        <w:t>.name;</w:t>
      </w:r>
    </w:p>
    <w:p w:rsidR="00F66E47" w:rsidRPr="00CC5938" w:rsidRDefault="00F66E47" w:rsidP="00F66E47">
      <w:pPr>
        <w:pStyle w:val="ListParagraph"/>
        <w:numPr>
          <w:ilvl w:val="0"/>
          <w:numId w:val="1"/>
        </w:numPr>
        <w:rPr>
          <w:rFonts w:ascii="Times New Roman" w:eastAsia="Times New Roman" w:hAnsi="Times New Roman" w:cs="Times New Roman"/>
          <w:color w:val="C0C5CE"/>
          <w:shd w:val="clear" w:color="auto" w:fill="2B303B"/>
        </w:rPr>
      </w:pPr>
      <w:r w:rsidRPr="00CC5938">
        <w:rPr>
          <w:rFonts w:ascii="Times New Roman" w:eastAsia="Times New Roman" w:hAnsi="Times New Roman" w:cs="Times New Roman"/>
          <w:color w:val="C0C5CE"/>
          <w:shd w:val="clear" w:color="auto" w:fill="2B303B"/>
        </w:rPr>
        <w:t xml:space="preserve">    },</w:t>
      </w:r>
    </w:p>
    <w:p w:rsidR="00F66E47" w:rsidRPr="00CC5938" w:rsidRDefault="00F66E47" w:rsidP="00F66E47">
      <w:pPr>
        <w:pStyle w:val="ListParagraph"/>
        <w:numPr>
          <w:ilvl w:val="0"/>
          <w:numId w:val="1"/>
        </w:numPr>
        <w:rPr>
          <w:rFonts w:ascii="Times New Roman" w:eastAsia="Times New Roman" w:hAnsi="Times New Roman" w:cs="Times New Roman"/>
          <w:color w:val="C0C5CE"/>
          <w:shd w:val="clear" w:color="auto" w:fill="2B303B"/>
        </w:rPr>
      </w:pPr>
      <w:r w:rsidRPr="00CC5938">
        <w:rPr>
          <w:rFonts w:ascii="Times New Roman" w:eastAsia="Times New Roman" w:hAnsi="Times New Roman" w:cs="Times New Roman"/>
          <w:color w:val="C0C5CE"/>
          <w:shd w:val="clear" w:color="auto" w:fill="2B303B"/>
        </w:rPr>
        <w:t xml:space="preserve">    setAge: </w:t>
      </w:r>
      <w:r w:rsidRPr="00CC5938">
        <w:rPr>
          <w:rFonts w:ascii="Times New Roman" w:eastAsia="Times New Roman" w:hAnsi="Times New Roman" w:cs="Times New Roman"/>
          <w:color w:val="B48EAD"/>
          <w:bdr w:val="none" w:sz="0" w:space="0" w:color="auto" w:frame="1"/>
        </w:rPr>
        <w:t>function</w:t>
      </w:r>
      <w:r w:rsidRPr="00CC5938">
        <w:rPr>
          <w:rFonts w:ascii="Times New Roman" w:eastAsia="Times New Roman" w:hAnsi="Times New Roman" w:cs="Times New Roman"/>
          <w:color w:val="C0C5CE"/>
          <w:bdr w:val="none" w:sz="0" w:space="0" w:color="auto" w:frame="1"/>
        </w:rPr>
        <w:t xml:space="preserve"> </w:t>
      </w:r>
      <w:r w:rsidRPr="00CC5938">
        <w:rPr>
          <w:rFonts w:ascii="Times New Roman" w:eastAsia="Times New Roman" w:hAnsi="Times New Roman" w:cs="Times New Roman"/>
          <w:color w:val="D08770"/>
          <w:bdr w:val="none" w:sz="0" w:space="0" w:color="auto" w:frame="1"/>
        </w:rPr>
        <w:t>(age)</w:t>
      </w:r>
      <w:r w:rsidRPr="00CC5938">
        <w:rPr>
          <w:rFonts w:ascii="Times New Roman" w:eastAsia="Times New Roman" w:hAnsi="Times New Roman" w:cs="Times New Roman"/>
          <w:color w:val="C0C5CE"/>
          <w:bdr w:val="none" w:sz="0" w:space="0" w:color="auto" w:frame="1"/>
        </w:rPr>
        <w:t xml:space="preserve"> {</w:t>
      </w:r>
    </w:p>
    <w:p w:rsidR="00F66E47" w:rsidRPr="00CC5938" w:rsidRDefault="00F66E47" w:rsidP="00F66E47">
      <w:pPr>
        <w:pStyle w:val="ListParagraph"/>
        <w:numPr>
          <w:ilvl w:val="0"/>
          <w:numId w:val="1"/>
        </w:numPr>
        <w:rPr>
          <w:rFonts w:ascii="Times New Roman" w:eastAsia="Times New Roman" w:hAnsi="Times New Roman" w:cs="Times New Roman"/>
          <w:color w:val="C0C5CE"/>
          <w:shd w:val="clear" w:color="auto" w:fill="2B303B"/>
        </w:rPr>
      </w:pPr>
      <w:r w:rsidRPr="00CC5938">
        <w:rPr>
          <w:rFonts w:ascii="Times New Roman" w:eastAsia="Times New Roman" w:hAnsi="Times New Roman" w:cs="Times New Roman"/>
          <w:color w:val="C0C5CE"/>
          <w:shd w:val="clear" w:color="auto" w:fill="2B303B"/>
        </w:rPr>
        <w:t xml:space="preserve">        </w:t>
      </w:r>
      <w:r w:rsidRPr="00CC5938">
        <w:rPr>
          <w:rFonts w:ascii="Times New Roman" w:eastAsia="Times New Roman" w:hAnsi="Times New Roman" w:cs="Times New Roman"/>
          <w:color w:val="B48EAD"/>
          <w:bdr w:val="none" w:sz="0" w:space="0" w:color="auto" w:frame="1"/>
        </w:rPr>
        <w:t>this</w:t>
      </w:r>
      <w:r w:rsidRPr="00CC5938">
        <w:rPr>
          <w:rFonts w:ascii="Times New Roman" w:eastAsia="Times New Roman" w:hAnsi="Times New Roman" w:cs="Times New Roman"/>
          <w:color w:val="C0C5CE"/>
          <w:shd w:val="clear" w:color="auto" w:fill="2B303B"/>
        </w:rPr>
        <w:t>.age = age;</w:t>
      </w:r>
    </w:p>
    <w:p w:rsidR="00F66E47" w:rsidRPr="00CC5938" w:rsidRDefault="00F66E47" w:rsidP="00F66E47">
      <w:pPr>
        <w:pStyle w:val="ListParagraph"/>
        <w:numPr>
          <w:ilvl w:val="0"/>
          <w:numId w:val="1"/>
        </w:numPr>
        <w:rPr>
          <w:rFonts w:ascii="Times New Roman" w:eastAsia="Times New Roman" w:hAnsi="Times New Roman" w:cs="Times New Roman"/>
          <w:color w:val="C0C5CE"/>
          <w:shd w:val="clear" w:color="auto" w:fill="2B303B"/>
        </w:rPr>
      </w:pPr>
      <w:r w:rsidRPr="00CC5938">
        <w:rPr>
          <w:rFonts w:ascii="Times New Roman" w:eastAsia="Times New Roman" w:hAnsi="Times New Roman" w:cs="Times New Roman"/>
          <w:color w:val="C0C5CE"/>
          <w:shd w:val="clear" w:color="auto" w:fill="2B303B"/>
        </w:rPr>
        <w:t xml:space="preserve">    },</w:t>
      </w:r>
    </w:p>
    <w:p w:rsidR="00F66E47" w:rsidRPr="00CC5938" w:rsidRDefault="00F66E47" w:rsidP="00F66E47">
      <w:pPr>
        <w:pStyle w:val="ListParagraph"/>
        <w:numPr>
          <w:ilvl w:val="0"/>
          <w:numId w:val="1"/>
        </w:numPr>
        <w:rPr>
          <w:rFonts w:ascii="Times New Roman" w:eastAsia="Times New Roman" w:hAnsi="Times New Roman" w:cs="Times New Roman"/>
          <w:color w:val="C0C5CE"/>
          <w:shd w:val="clear" w:color="auto" w:fill="2B303B"/>
        </w:rPr>
      </w:pPr>
      <w:r w:rsidRPr="00CC5938">
        <w:rPr>
          <w:rFonts w:ascii="Times New Roman" w:eastAsia="Times New Roman" w:hAnsi="Times New Roman" w:cs="Times New Roman"/>
          <w:color w:val="C0C5CE"/>
          <w:shd w:val="clear" w:color="auto" w:fill="2B303B"/>
        </w:rPr>
        <w:t xml:space="preserve">    getAge: </w:t>
      </w:r>
      <w:r w:rsidRPr="00CC5938">
        <w:rPr>
          <w:rFonts w:ascii="Times New Roman" w:eastAsia="Times New Roman" w:hAnsi="Times New Roman" w:cs="Times New Roman"/>
          <w:color w:val="B48EAD"/>
          <w:bdr w:val="none" w:sz="0" w:space="0" w:color="auto" w:frame="1"/>
        </w:rPr>
        <w:t>function</w:t>
      </w:r>
      <w:r w:rsidRPr="00CC5938">
        <w:rPr>
          <w:rFonts w:ascii="Times New Roman" w:eastAsia="Times New Roman" w:hAnsi="Times New Roman" w:cs="Times New Roman"/>
          <w:color w:val="C0C5CE"/>
          <w:bdr w:val="none" w:sz="0" w:space="0" w:color="auto" w:frame="1"/>
        </w:rPr>
        <w:t xml:space="preserve"> </w:t>
      </w:r>
      <w:r w:rsidRPr="00CC5938">
        <w:rPr>
          <w:rFonts w:ascii="Times New Roman" w:eastAsia="Times New Roman" w:hAnsi="Times New Roman" w:cs="Times New Roman"/>
          <w:color w:val="D08770"/>
          <w:bdr w:val="none" w:sz="0" w:space="0" w:color="auto" w:frame="1"/>
        </w:rPr>
        <w:t>()</w:t>
      </w:r>
      <w:r w:rsidRPr="00CC5938">
        <w:rPr>
          <w:rFonts w:ascii="Times New Roman" w:eastAsia="Times New Roman" w:hAnsi="Times New Roman" w:cs="Times New Roman"/>
          <w:color w:val="C0C5CE"/>
          <w:bdr w:val="none" w:sz="0" w:space="0" w:color="auto" w:frame="1"/>
        </w:rPr>
        <w:t xml:space="preserve"> {</w:t>
      </w:r>
    </w:p>
    <w:p w:rsidR="00F66E47" w:rsidRPr="00CC5938" w:rsidRDefault="00F66E47" w:rsidP="00F66E47">
      <w:pPr>
        <w:pStyle w:val="ListParagraph"/>
        <w:numPr>
          <w:ilvl w:val="0"/>
          <w:numId w:val="1"/>
        </w:numPr>
        <w:rPr>
          <w:rFonts w:ascii="Times New Roman" w:eastAsia="Times New Roman" w:hAnsi="Times New Roman" w:cs="Times New Roman"/>
          <w:color w:val="C0C5CE"/>
          <w:shd w:val="clear" w:color="auto" w:fill="2B303B"/>
        </w:rPr>
      </w:pPr>
      <w:r w:rsidRPr="00CC5938">
        <w:rPr>
          <w:rFonts w:ascii="Times New Roman" w:eastAsia="Times New Roman" w:hAnsi="Times New Roman" w:cs="Times New Roman"/>
          <w:color w:val="C0C5CE"/>
          <w:shd w:val="clear" w:color="auto" w:fill="2B303B"/>
        </w:rPr>
        <w:t xml:space="preserve">        </w:t>
      </w:r>
      <w:r w:rsidRPr="00CC5938">
        <w:rPr>
          <w:rFonts w:ascii="Times New Roman" w:eastAsia="Times New Roman" w:hAnsi="Times New Roman" w:cs="Times New Roman"/>
          <w:color w:val="B48EAD"/>
          <w:bdr w:val="none" w:sz="0" w:space="0" w:color="auto" w:frame="1"/>
        </w:rPr>
        <w:t>return</w:t>
      </w:r>
      <w:r w:rsidRPr="00CC5938">
        <w:rPr>
          <w:rFonts w:ascii="Times New Roman" w:eastAsia="Times New Roman" w:hAnsi="Times New Roman" w:cs="Times New Roman"/>
          <w:color w:val="C0C5CE"/>
          <w:shd w:val="clear" w:color="auto" w:fill="2B303B"/>
        </w:rPr>
        <w:t xml:space="preserve"> </w:t>
      </w:r>
      <w:r w:rsidRPr="00CC5938">
        <w:rPr>
          <w:rFonts w:ascii="Times New Roman" w:eastAsia="Times New Roman" w:hAnsi="Times New Roman" w:cs="Times New Roman"/>
          <w:color w:val="B48EAD"/>
          <w:bdr w:val="none" w:sz="0" w:space="0" w:color="auto" w:frame="1"/>
        </w:rPr>
        <w:t>this</w:t>
      </w:r>
      <w:r w:rsidRPr="00CC5938">
        <w:rPr>
          <w:rFonts w:ascii="Times New Roman" w:eastAsia="Times New Roman" w:hAnsi="Times New Roman" w:cs="Times New Roman"/>
          <w:color w:val="C0C5CE"/>
          <w:shd w:val="clear" w:color="auto" w:fill="2B303B"/>
        </w:rPr>
        <w:t>.age;</w:t>
      </w:r>
    </w:p>
    <w:p w:rsidR="00F66E47" w:rsidRPr="00CC5938" w:rsidRDefault="00F66E47" w:rsidP="00F66E47">
      <w:pPr>
        <w:pStyle w:val="ListParagraph"/>
        <w:numPr>
          <w:ilvl w:val="0"/>
          <w:numId w:val="1"/>
        </w:numPr>
        <w:rPr>
          <w:rFonts w:ascii="Times New Roman" w:eastAsia="Times New Roman" w:hAnsi="Times New Roman" w:cs="Times New Roman"/>
          <w:color w:val="C0C5CE"/>
          <w:shd w:val="clear" w:color="auto" w:fill="2B303B"/>
        </w:rPr>
      </w:pPr>
      <w:r w:rsidRPr="00CC5938">
        <w:rPr>
          <w:rFonts w:ascii="Times New Roman" w:eastAsia="Times New Roman" w:hAnsi="Times New Roman" w:cs="Times New Roman"/>
          <w:color w:val="C0C5CE"/>
          <w:shd w:val="clear" w:color="auto" w:fill="2B303B"/>
        </w:rPr>
        <w:t xml:space="preserve">    }</w:t>
      </w:r>
    </w:p>
    <w:p w:rsidR="00F66E47" w:rsidRPr="00CC5938" w:rsidRDefault="00F66E47" w:rsidP="00F66E47">
      <w:pPr>
        <w:pStyle w:val="NormalWeb"/>
        <w:numPr>
          <w:ilvl w:val="0"/>
          <w:numId w:val="1"/>
        </w:numPr>
        <w:shd w:val="clear" w:color="auto" w:fill="FFFFFF"/>
        <w:spacing w:before="120" w:beforeAutospacing="0" w:after="0" w:afterAutospacing="0"/>
        <w:rPr>
          <w:color w:val="1B1B1B"/>
          <w:spacing w:val="-1"/>
        </w:rPr>
      </w:pPr>
      <w:r w:rsidRPr="00CC5938">
        <w:rPr>
          <w:color w:val="C0C5CE"/>
          <w:shd w:val="clear" w:color="auto" w:fill="2B303B"/>
        </w:rPr>
        <w:lastRenderedPageBreak/>
        <w:t>};</w:t>
      </w:r>
    </w:p>
    <w:p w:rsidR="00F66E47" w:rsidRPr="00CC5938" w:rsidRDefault="00F66E47" w:rsidP="00F66E47">
      <w:pPr>
        <w:pStyle w:val="Heading2"/>
        <w:pBdr>
          <w:bottom w:val="single" w:sz="6" w:space="8" w:color="DDDDDD"/>
        </w:pBdr>
        <w:shd w:val="clear" w:color="auto" w:fill="FFFFFF"/>
        <w:spacing w:before="0" w:beforeAutospacing="0" w:after="150" w:afterAutospacing="0" w:line="525" w:lineRule="atLeast"/>
        <w:textAlignment w:val="baseline"/>
        <w:rPr>
          <w:b w:val="0"/>
          <w:bCs w:val="0"/>
          <w:sz w:val="24"/>
          <w:szCs w:val="24"/>
        </w:rPr>
      </w:pPr>
      <w:r w:rsidRPr="00CC5938">
        <w:rPr>
          <w:b w:val="0"/>
          <w:bCs w:val="0"/>
          <w:sz w:val="24"/>
          <w:szCs w:val="24"/>
        </w:rPr>
        <w:t>1, Class Definition.</w:t>
      </w:r>
    </w:p>
    <w:p w:rsidR="00F66E47" w:rsidRPr="00CC5938" w:rsidRDefault="00F66E47" w:rsidP="00F66E47">
      <w:pPr>
        <w:pStyle w:val="NormalWeb"/>
        <w:shd w:val="clear" w:color="auto" w:fill="FFFFFF"/>
        <w:spacing w:before="120" w:beforeAutospacing="0" w:after="0" w:afterAutospacing="0"/>
        <w:rPr>
          <w:color w:val="1B1B1B"/>
          <w:spacing w:val="-1"/>
        </w:rPr>
      </w:pPr>
    </w:p>
    <w:p w:rsidR="00F66E47" w:rsidRPr="00CC5938" w:rsidRDefault="00F66E47" w:rsidP="00F66E47">
      <w:pPr>
        <w:pStyle w:val="NormalWeb"/>
        <w:shd w:val="clear" w:color="auto" w:fill="FFFFFF"/>
        <w:spacing w:before="120" w:beforeAutospacing="0" w:after="0" w:afterAutospacing="0"/>
        <w:rPr>
          <w:color w:val="444444"/>
          <w:shd w:val="clear" w:color="auto" w:fill="FFFFFF"/>
        </w:rPr>
      </w:pPr>
      <w:r w:rsidRPr="00CC5938">
        <w:rPr>
          <w:color w:val="444444"/>
          <w:shd w:val="clear" w:color="auto" w:fill="FFFFFF"/>
        </w:rPr>
        <w:t>Trong ES6 đã hỗ trợ chúng ta khai báo một đối tượng theo chuẩn OOP, bằng cách sử dụng từ khóa </w:t>
      </w:r>
      <w:r w:rsidRPr="00CC5938">
        <w:rPr>
          <w:rStyle w:val="HTMLCode"/>
          <w:rFonts w:ascii="Times New Roman" w:hAnsi="Times New Roman" w:cs="Times New Roman"/>
          <w:color w:val="BB571A"/>
          <w:sz w:val="24"/>
          <w:szCs w:val="24"/>
          <w:bdr w:val="none" w:sz="0" w:space="0" w:color="auto" w:frame="1"/>
          <w:shd w:val="clear" w:color="auto" w:fill="F0F0F0"/>
        </w:rPr>
        <w:t>class</w:t>
      </w:r>
      <w:r w:rsidRPr="00CC5938">
        <w:rPr>
          <w:color w:val="444444"/>
          <w:shd w:val="clear" w:color="auto" w:fill="FFFFFF"/>
        </w:rPr>
        <w:t>.</w:t>
      </w:r>
    </w:p>
    <w:p w:rsidR="00F66E47" w:rsidRPr="00CC5938" w:rsidRDefault="00F66E47" w:rsidP="00F66E47">
      <w:pPr>
        <w:pStyle w:val="NormalWeb"/>
        <w:shd w:val="clear" w:color="auto" w:fill="FFFFFF"/>
        <w:spacing w:before="120" w:beforeAutospacing="0" w:after="0" w:afterAutospacing="0"/>
        <w:rPr>
          <w:color w:val="444444"/>
          <w:shd w:val="clear" w:color="auto" w:fill="FFFFFF"/>
        </w:rPr>
      </w:pPr>
      <w:r w:rsidRPr="00CC5938">
        <w:rPr>
          <w:rStyle w:val="Strong"/>
          <w:color w:val="444444"/>
          <w:bdr w:val="none" w:sz="0" w:space="0" w:color="auto" w:frame="1"/>
          <w:shd w:val="clear" w:color="auto" w:fill="FFFFFF"/>
        </w:rPr>
        <w:t>VD</w:t>
      </w:r>
      <w:r w:rsidRPr="00CC5938">
        <w:rPr>
          <w:color w:val="444444"/>
          <w:shd w:val="clear" w:color="auto" w:fill="FFFFFF"/>
        </w:rPr>
        <w:t>: Đối với VD trên chúng ta có thể chuyển sang dạng ES6 thành như sau:</w:t>
      </w:r>
    </w:p>
    <w:p w:rsidR="004974D0" w:rsidRPr="00CC5938" w:rsidRDefault="004974D0" w:rsidP="00F66E47">
      <w:pPr>
        <w:pStyle w:val="NormalWeb"/>
        <w:shd w:val="clear" w:color="auto" w:fill="FFFFFF"/>
        <w:spacing w:before="120" w:beforeAutospacing="0" w:after="0" w:afterAutospacing="0"/>
        <w:rPr>
          <w:color w:val="444444"/>
          <w:shd w:val="clear" w:color="auto" w:fill="FFFFFF"/>
        </w:rPr>
      </w:pPr>
    </w:p>
    <w:p w:rsidR="00F66E47" w:rsidRPr="00CC5938" w:rsidRDefault="00F66E47" w:rsidP="00F66E47">
      <w:pPr>
        <w:rPr>
          <w:rFonts w:ascii="Times New Roman" w:eastAsia="Times New Roman" w:hAnsi="Times New Roman" w:cs="Times New Roman"/>
          <w:color w:val="C0C5CE"/>
          <w:shd w:val="clear" w:color="auto" w:fill="2B303B"/>
        </w:rPr>
      </w:pPr>
      <w:r w:rsidRPr="00CC5938">
        <w:rPr>
          <w:rFonts w:ascii="Times New Roman" w:eastAsia="Times New Roman" w:hAnsi="Times New Roman" w:cs="Times New Roman"/>
          <w:color w:val="B48EAD"/>
          <w:bdr w:val="none" w:sz="0" w:space="0" w:color="auto" w:frame="1"/>
        </w:rPr>
        <w:t>class</w:t>
      </w:r>
      <w:r w:rsidRPr="00CC5938">
        <w:rPr>
          <w:rFonts w:ascii="Times New Roman" w:eastAsia="Times New Roman" w:hAnsi="Times New Roman" w:cs="Times New Roman"/>
          <w:color w:val="C0C5CE"/>
          <w:shd w:val="clear" w:color="auto" w:fill="2B303B"/>
        </w:rPr>
        <w:t xml:space="preserve"> Employee {</w:t>
      </w:r>
    </w:p>
    <w:p w:rsidR="00F66E47" w:rsidRPr="00CC5938" w:rsidRDefault="00F66E47" w:rsidP="00F66E47">
      <w:pPr>
        <w:rPr>
          <w:rFonts w:ascii="Times New Roman" w:eastAsia="Times New Roman" w:hAnsi="Times New Roman" w:cs="Times New Roman"/>
          <w:color w:val="C0C5CE"/>
          <w:shd w:val="clear" w:color="auto" w:fill="2B303B"/>
        </w:rPr>
      </w:pPr>
      <w:r w:rsidRPr="00CC5938">
        <w:rPr>
          <w:rFonts w:ascii="Times New Roman" w:eastAsia="Times New Roman" w:hAnsi="Times New Roman" w:cs="Times New Roman"/>
          <w:color w:val="C0C5CE"/>
          <w:shd w:val="clear" w:color="auto" w:fill="2B303B"/>
        </w:rPr>
        <w:t xml:space="preserve">    setName (name) {</w:t>
      </w:r>
    </w:p>
    <w:p w:rsidR="00F66E47" w:rsidRPr="00CC5938" w:rsidRDefault="00F66E47" w:rsidP="00F66E47">
      <w:pPr>
        <w:rPr>
          <w:rFonts w:ascii="Times New Roman" w:eastAsia="Times New Roman" w:hAnsi="Times New Roman" w:cs="Times New Roman"/>
          <w:color w:val="C0C5CE"/>
          <w:shd w:val="clear" w:color="auto" w:fill="2B303B"/>
        </w:rPr>
      </w:pPr>
      <w:r w:rsidRPr="00CC5938">
        <w:rPr>
          <w:rFonts w:ascii="Times New Roman" w:eastAsia="Times New Roman" w:hAnsi="Times New Roman" w:cs="Times New Roman"/>
          <w:color w:val="C0C5CE"/>
          <w:shd w:val="clear" w:color="auto" w:fill="2B303B"/>
        </w:rPr>
        <w:t xml:space="preserve">        </w:t>
      </w:r>
      <w:r w:rsidRPr="00CC5938">
        <w:rPr>
          <w:rFonts w:ascii="Times New Roman" w:eastAsia="Times New Roman" w:hAnsi="Times New Roman" w:cs="Times New Roman"/>
          <w:color w:val="B48EAD"/>
          <w:bdr w:val="none" w:sz="0" w:space="0" w:color="auto" w:frame="1"/>
        </w:rPr>
        <w:t>this</w:t>
      </w:r>
      <w:r w:rsidRPr="00CC5938">
        <w:rPr>
          <w:rFonts w:ascii="Times New Roman" w:eastAsia="Times New Roman" w:hAnsi="Times New Roman" w:cs="Times New Roman"/>
          <w:color w:val="C0C5CE"/>
          <w:shd w:val="clear" w:color="auto" w:fill="2B303B"/>
        </w:rPr>
        <w:t>.name = name;</w:t>
      </w:r>
    </w:p>
    <w:p w:rsidR="00F66E47" w:rsidRPr="00CC5938" w:rsidRDefault="00F66E47" w:rsidP="00F66E47">
      <w:pPr>
        <w:rPr>
          <w:rFonts w:ascii="Times New Roman" w:eastAsia="Times New Roman" w:hAnsi="Times New Roman" w:cs="Times New Roman"/>
          <w:color w:val="C0C5CE"/>
          <w:shd w:val="clear" w:color="auto" w:fill="2B303B"/>
        </w:rPr>
      </w:pPr>
      <w:r w:rsidRPr="00CC5938">
        <w:rPr>
          <w:rFonts w:ascii="Times New Roman" w:eastAsia="Times New Roman" w:hAnsi="Times New Roman" w:cs="Times New Roman"/>
          <w:color w:val="C0C5CE"/>
          <w:shd w:val="clear" w:color="auto" w:fill="2B303B"/>
        </w:rPr>
        <w:t xml:space="preserve">    }</w:t>
      </w:r>
    </w:p>
    <w:p w:rsidR="00F66E47" w:rsidRPr="00CC5938" w:rsidRDefault="00F66E47" w:rsidP="00F66E47">
      <w:pPr>
        <w:rPr>
          <w:rFonts w:ascii="Times New Roman" w:eastAsia="Times New Roman" w:hAnsi="Times New Roman" w:cs="Times New Roman"/>
          <w:color w:val="C0C5CE"/>
          <w:shd w:val="clear" w:color="auto" w:fill="2B303B"/>
        </w:rPr>
      </w:pPr>
      <w:r w:rsidRPr="00CC5938">
        <w:rPr>
          <w:rFonts w:ascii="Times New Roman" w:eastAsia="Times New Roman" w:hAnsi="Times New Roman" w:cs="Times New Roman"/>
          <w:color w:val="C0C5CE"/>
          <w:shd w:val="clear" w:color="auto" w:fill="2B303B"/>
        </w:rPr>
        <w:t xml:space="preserve">    getName () {</w:t>
      </w:r>
    </w:p>
    <w:p w:rsidR="00F66E47" w:rsidRPr="00CC5938" w:rsidRDefault="00F66E47" w:rsidP="00F66E47">
      <w:pPr>
        <w:rPr>
          <w:rFonts w:ascii="Times New Roman" w:eastAsia="Times New Roman" w:hAnsi="Times New Roman" w:cs="Times New Roman"/>
          <w:color w:val="C0C5CE"/>
          <w:shd w:val="clear" w:color="auto" w:fill="2B303B"/>
        </w:rPr>
      </w:pPr>
      <w:r w:rsidRPr="00CC5938">
        <w:rPr>
          <w:rFonts w:ascii="Times New Roman" w:eastAsia="Times New Roman" w:hAnsi="Times New Roman" w:cs="Times New Roman"/>
          <w:color w:val="C0C5CE"/>
          <w:shd w:val="clear" w:color="auto" w:fill="2B303B"/>
        </w:rPr>
        <w:t xml:space="preserve">        </w:t>
      </w:r>
      <w:r w:rsidRPr="00CC5938">
        <w:rPr>
          <w:rFonts w:ascii="Times New Roman" w:eastAsia="Times New Roman" w:hAnsi="Times New Roman" w:cs="Times New Roman"/>
          <w:color w:val="B48EAD"/>
          <w:bdr w:val="none" w:sz="0" w:space="0" w:color="auto" w:frame="1"/>
        </w:rPr>
        <w:t>return</w:t>
      </w:r>
      <w:r w:rsidRPr="00CC5938">
        <w:rPr>
          <w:rFonts w:ascii="Times New Roman" w:eastAsia="Times New Roman" w:hAnsi="Times New Roman" w:cs="Times New Roman"/>
          <w:color w:val="C0C5CE"/>
          <w:shd w:val="clear" w:color="auto" w:fill="2B303B"/>
        </w:rPr>
        <w:t xml:space="preserve"> </w:t>
      </w:r>
      <w:r w:rsidRPr="00CC5938">
        <w:rPr>
          <w:rFonts w:ascii="Times New Roman" w:eastAsia="Times New Roman" w:hAnsi="Times New Roman" w:cs="Times New Roman"/>
          <w:color w:val="B48EAD"/>
          <w:bdr w:val="none" w:sz="0" w:space="0" w:color="auto" w:frame="1"/>
        </w:rPr>
        <w:t>this</w:t>
      </w:r>
      <w:r w:rsidRPr="00CC5938">
        <w:rPr>
          <w:rFonts w:ascii="Times New Roman" w:eastAsia="Times New Roman" w:hAnsi="Times New Roman" w:cs="Times New Roman"/>
          <w:color w:val="C0C5CE"/>
          <w:shd w:val="clear" w:color="auto" w:fill="2B303B"/>
        </w:rPr>
        <w:t>.name;</w:t>
      </w:r>
    </w:p>
    <w:p w:rsidR="00F66E47" w:rsidRPr="00CC5938" w:rsidRDefault="00F66E47" w:rsidP="00F66E47">
      <w:pPr>
        <w:rPr>
          <w:rFonts w:ascii="Times New Roman" w:eastAsia="Times New Roman" w:hAnsi="Times New Roman" w:cs="Times New Roman"/>
          <w:color w:val="C0C5CE"/>
          <w:shd w:val="clear" w:color="auto" w:fill="2B303B"/>
        </w:rPr>
      </w:pPr>
      <w:r w:rsidRPr="00CC5938">
        <w:rPr>
          <w:rFonts w:ascii="Times New Roman" w:eastAsia="Times New Roman" w:hAnsi="Times New Roman" w:cs="Times New Roman"/>
          <w:color w:val="C0C5CE"/>
          <w:shd w:val="clear" w:color="auto" w:fill="2B303B"/>
        </w:rPr>
        <w:t xml:space="preserve">    }</w:t>
      </w:r>
    </w:p>
    <w:p w:rsidR="00F66E47" w:rsidRPr="00CC5938" w:rsidRDefault="00F66E47" w:rsidP="00F66E47">
      <w:pPr>
        <w:rPr>
          <w:rFonts w:ascii="Times New Roman" w:eastAsia="Times New Roman" w:hAnsi="Times New Roman" w:cs="Times New Roman"/>
          <w:color w:val="C0C5CE"/>
          <w:shd w:val="clear" w:color="auto" w:fill="2B303B"/>
        </w:rPr>
      </w:pPr>
      <w:r w:rsidRPr="00CC5938">
        <w:rPr>
          <w:rFonts w:ascii="Times New Roman" w:eastAsia="Times New Roman" w:hAnsi="Times New Roman" w:cs="Times New Roman"/>
          <w:color w:val="C0C5CE"/>
          <w:shd w:val="clear" w:color="auto" w:fill="2B303B"/>
        </w:rPr>
        <w:t xml:space="preserve">    setAge (age) {</w:t>
      </w:r>
    </w:p>
    <w:p w:rsidR="00F66E47" w:rsidRPr="00CC5938" w:rsidRDefault="00F66E47" w:rsidP="00F66E47">
      <w:pPr>
        <w:rPr>
          <w:rFonts w:ascii="Times New Roman" w:eastAsia="Times New Roman" w:hAnsi="Times New Roman" w:cs="Times New Roman"/>
          <w:color w:val="C0C5CE"/>
          <w:shd w:val="clear" w:color="auto" w:fill="2B303B"/>
        </w:rPr>
      </w:pPr>
      <w:r w:rsidRPr="00CC5938">
        <w:rPr>
          <w:rFonts w:ascii="Times New Roman" w:eastAsia="Times New Roman" w:hAnsi="Times New Roman" w:cs="Times New Roman"/>
          <w:color w:val="C0C5CE"/>
          <w:shd w:val="clear" w:color="auto" w:fill="2B303B"/>
        </w:rPr>
        <w:t xml:space="preserve">        </w:t>
      </w:r>
      <w:r w:rsidRPr="00CC5938">
        <w:rPr>
          <w:rFonts w:ascii="Times New Roman" w:eastAsia="Times New Roman" w:hAnsi="Times New Roman" w:cs="Times New Roman"/>
          <w:color w:val="B48EAD"/>
          <w:bdr w:val="none" w:sz="0" w:space="0" w:color="auto" w:frame="1"/>
        </w:rPr>
        <w:t>this</w:t>
      </w:r>
      <w:r w:rsidRPr="00CC5938">
        <w:rPr>
          <w:rFonts w:ascii="Times New Roman" w:eastAsia="Times New Roman" w:hAnsi="Times New Roman" w:cs="Times New Roman"/>
          <w:color w:val="C0C5CE"/>
          <w:shd w:val="clear" w:color="auto" w:fill="2B303B"/>
        </w:rPr>
        <w:t>.age = age;</w:t>
      </w:r>
    </w:p>
    <w:p w:rsidR="00F66E47" w:rsidRPr="00CC5938" w:rsidRDefault="00F66E47" w:rsidP="00F66E47">
      <w:pPr>
        <w:rPr>
          <w:rFonts w:ascii="Times New Roman" w:eastAsia="Times New Roman" w:hAnsi="Times New Roman" w:cs="Times New Roman"/>
          <w:color w:val="C0C5CE"/>
          <w:shd w:val="clear" w:color="auto" w:fill="2B303B"/>
        </w:rPr>
      </w:pPr>
      <w:r w:rsidRPr="00CC5938">
        <w:rPr>
          <w:rFonts w:ascii="Times New Roman" w:eastAsia="Times New Roman" w:hAnsi="Times New Roman" w:cs="Times New Roman"/>
          <w:color w:val="C0C5CE"/>
          <w:shd w:val="clear" w:color="auto" w:fill="2B303B"/>
        </w:rPr>
        <w:t xml:space="preserve">    }</w:t>
      </w:r>
    </w:p>
    <w:p w:rsidR="00F66E47" w:rsidRPr="00CC5938" w:rsidRDefault="00F66E47" w:rsidP="00F66E47">
      <w:pPr>
        <w:rPr>
          <w:rFonts w:ascii="Times New Roman" w:eastAsia="Times New Roman" w:hAnsi="Times New Roman" w:cs="Times New Roman"/>
          <w:color w:val="C0C5CE"/>
          <w:shd w:val="clear" w:color="auto" w:fill="2B303B"/>
        </w:rPr>
      </w:pPr>
      <w:r w:rsidRPr="00CC5938">
        <w:rPr>
          <w:rFonts w:ascii="Times New Roman" w:eastAsia="Times New Roman" w:hAnsi="Times New Roman" w:cs="Times New Roman"/>
          <w:color w:val="C0C5CE"/>
          <w:shd w:val="clear" w:color="auto" w:fill="2B303B"/>
        </w:rPr>
        <w:t xml:space="preserve">    getAge () {</w:t>
      </w:r>
    </w:p>
    <w:p w:rsidR="00F66E47" w:rsidRPr="00CC5938" w:rsidRDefault="00F66E47" w:rsidP="00F66E47">
      <w:pPr>
        <w:rPr>
          <w:rFonts w:ascii="Times New Roman" w:eastAsia="Times New Roman" w:hAnsi="Times New Roman" w:cs="Times New Roman"/>
          <w:color w:val="C0C5CE"/>
          <w:shd w:val="clear" w:color="auto" w:fill="2B303B"/>
        </w:rPr>
      </w:pPr>
      <w:r w:rsidRPr="00CC5938">
        <w:rPr>
          <w:rFonts w:ascii="Times New Roman" w:eastAsia="Times New Roman" w:hAnsi="Times New Roman" w:cs="Times New Roman"/>
          <w:color w:val="C0C5CE"/>
          <w:shd w:val="clear" w:color="auto" w:fill="2B303B"/>
        </w:rPr>
        <w:t xml:space="preserve">        </w:t>
      </w:r>
      <w:r w:rsidRPr="00CC5938">
        <w:rPr>
          <w:rFonts w:ascii="Times New Roman" w:eastAsia="Times New Roman" w:hAnsi="Times New Roman" w:cs="Times New Roman"/>
          <w:color w:val="B48EAD"/>
          <w:bdr w:val="none" w:sz="0" w:space="0" w:color="auto" w:frame="1"/>
        </w:rPr>
        <w:t>return</w:t>
      </w:r>
      <w:r w:rsidRPr="00CC5938">
        <w:rPr>
          <w:rFonts w:ascii="Times New Roman" w:eastAsia="Times New Roman" w:hAnsi="Times New Roman" w:cs="Times New Roman"/>
          <w:color w:val="C0C5CE"/>
          <w:shd w:val="clear" w:color="auto" w:fill="2B303B"/>
        </w:rPr>
        <w:t xml:space="preserve"> </w:t>
      </w:r>
      <w:r w:rsidRPr="00CC5938">
        <w:rPr>
          <w:rFonts w:ascii="Times New Roman" w:eastAsia="Times New Roman" w:hAnsi="Times New Roman" w:cs="Times New Roman"/>
          <w:color w:val="B48EAD"/>
          <w:bdr w:val="none" w:sz="0" w:space="0" w:color="auto" w:frame="1"/>
        </w:rPr>
        <w:t>this</w:t>
      </w:r>
      <w:r w:rsidRPr="00CC5938">
        <w:rPr>
          <w:rFonts w:ascii="Times New Roman" w:eastAsia="Times New Roman" w:hAnsi="Times New Roman" w:cs="Times New Roman"/>
          <w:color w:val="C0C5CE"/>
          <w:shd w:val="clear" w:color="auto" w:fill="2B303B"/>
        </w:rPr>
        <w:t>.age;</w:t>
      </w:r>
    </w:p>
    <w:p w:rsidR="00F66E47" w:rsidRPr="00CC5938" w:rsidRDefault="00F66E47" w:rsidP="00F66E47">
      <w:pPr>
        <w:rPr>
          <w:rFonts w:ascii="Times New Roman" w:eastAsia="Times New Roman" w:hAnsi="Times New Roman" w:cs="Times New Roman"/>
          <w:color w:val="C0C5CE"/>
          <w:shd w:val="clear" w:color="auto" w:fill="2B303B"/>
        </w:rPr>
      </w:pPr>
      <w:r w:rsidRPr="00CC5938">
        <w:rPr>
          <w:rFonts w:ascii="Times New Roman" w:eastAsia="Times New Roman" w:hAnsi="Times New Roman" w:cs="Times New Roman"/>
          <w:color w:val="C0C5CE"/>
          <w:shd w:val="clear" w:color="auto" w:fill="2B303B"/>
        </w:rPr>
        <w:t xml:space="preserve">    }</w:t>
      </w:r>
    </w:p>
    <w:p w:rsidR="00F66E47" w:rsidRPr="00CC5938" w:rsidRDefault="00F66E47" w:rsidP="00F66E47">
      <w:pPr>
        <w:pStyle w:val="NormalWeb"/>
        <w:shd w:val="clear" w:color="auto" w:fill="FFFFFF"/>
        <w:spacing w:before="120" w:beforeAutospacing="0" w:after="0" w:afterAutospacing="0"/>
        <w:rPr>
          <w:color w:val="C0C5CE"/>
          <w:shd w:val="clear" w:color="auto" w:fill="2B303B"/>
        </w:rPr>
      </w:pPr>
      <w:r w:rsidRPr="00CC5938">
        <w:rPr>
          <w:color w:val="C0C5CE"/>
          <w:shd w:val="clear" w:color="auto" w:fill="2B303B"/>
        </w:rPr>
        <w:t>};</w:t>
      </w:r>
    </w:p>
    <w:p w:rsidR="004974D0" w:rsidRPr="00CC5938" w:rsidRDefault="004974D0" w:rsidP="00F66E47">
      <w:pPr>
        <w:pStyle w:val="NormalWeb"/>
        <w:shd w:val="clear" w:color="auto" w:fill="FFFFFF"/>
        <w:spacing w:before="120" w:beforeAutospacing="0" w:after="0" w:afterAutospacing="0"/>
        <w:rPr>
          <w:color w:val="C0C5CE"/>
          <w:shd w:val="clear" w:color="auto" w:fill="2B303B"/>
        </w:rPr>
      </w:pPr>
    </w:p>
    <w:p w:rsidR="00F66E47" w:rsidRPr="00CC5938" w:rsidRDefault="00F66E47" w:rsidP="00F66E47">
      <w:pPr>
        <w:pStyle w:val="NormalWeb"/>
        <w:shd w:val="clear" w:color="auto" w:fill="FFFFFF"/>
        <w:spacing w:before="0" w:beforeAutospacing="0" w:after="105" w:afterAutospacing="0"/>
        <w:textAlignment w:val="baseline"/>
        <w:rPr>
          <w:color w:val="444444"/>
        </w:rPr>
      </w:pPr>
      <w:r w:rsidRPr="00CC5938">
        <w:rPr>
          <w:color w:val="444444"/>
        </w:rPr>
        <w:t>Như các bạn đã thấy thì về mặt cú pháp của nó rõ ràng hơn hẳn đúng không?</w:t>
      </w:r>
    </w:p>
    <w:p w:rsidR="00F66E47" w:rsidRPr="00CC5938" w:rsidRDefault="00F66E47" w:rsidP="00F66E47">
      <w:pPr>
        <w:pStyle w:val="NormalWeb"/>
        <w:shd w:val="clear" w:color="auto" w:fill="FFFFFF"/>
        <w:spacing w:before="0" w:beforeAutospacing="0" w:after="105" w:afterAutospacing="0"/>
        <w:textAlignment w:val="baseline"/>
        <w:rPr>
          <w:color w:val="444444"/>
        </w:rPr>
      </w:pPr>
      <w:r w:rsidRPr="00CC5938">
        <w:rPr>
          <w:color w:val="444444"/>
        </w:rPr>
        <w:t>Với ES6 thì bạn không thể khai báo các thuộc tính như bình thường được mà bạn chỉ có thể gán nó vào các phương thức trong đối tượng được thôi.</w:t>
      </w:r>
    </w:p>
    <w:p w:rsidR="00F66E47" w:rsidRPr="00CC5938" w:rsidRDefault="00F66E47" w:rsidP="00F66E47">
      <w:pPr>
        <w:pStyle w:val="NormalWeb"/>
        <w:shd w:val="clear" w:color="auto" w:fill="FFFFFF"/>
        <w:spacing w:before="0" w:beforeAutospacing="0" w:after="0" w:afterAutospacing="0"/>
        <w:textAlignment w:val="baseline"/>
        <w:rPr>
          <w:color w:val="444444"/>
        </w:rPr>
      </w:pPr>
      <w:r w:rsidRPr="00CC5938">
        <w:rPr>
          <w:color w:val="444444"/>
        </w:rPr>
        <w:t>Để khởi tạo đối tượng được khai báo theo chuẩn ES6 thì các bạn sử dụng từ khóa </w:t>
      </w:r>
      <w:r w:rsidRPr="00CC5938">
        <w:rPr>
          <w:rStyle w:val="HTMLCode"/>
          <w:rFonts w:ascii="Times New Roman" w:hAnsi="Times New Roman" w:cs="Times New Roman"/>
          <w:color w:val="BB571A"/>
          <w:sz w:val="24"/>
          <w:szCs w:val="24"/>
          <w:bdr w:val="none" w:sz="0" w:space="0" w:color="auto" w:frame="1"/>
          <w:shd w:val="clear" w:color="auto" w:fill="F0F0F0"/>
        </w:rPr>
        <w:t>new</w:t>
      </w:r>
      <w:r w:rsidRPr="00CC5938">
        <w:rPr>
          <w:color w:val="444444"/>
        </w:rPr>
        <w:t> với cú pháp như sau:</w:t>
      </w:r>
    </w:p>
    <w:p w:rsidR="00F66E47" w:rsidRPr="00CC5938" w:rsidRDefault="00F66E47" w:rsidP="00F66E47">
      <w:pPr>
        <w:rPr>
          <w:rFonts w:ascii="Times New Roman" w:eastAsia="Times New Roman" w:hAnsi="Times New Roman" w:cs="Times New Roman"/>
          <w:color w:val="C0C5CE"/>
          <w:shd w:val="clear" w:color="auto" w:fill="2B303B"/>
        </w:rPr>
      </w:pPr>
      <w:r w:rsidRPr="00CC5938">
        <w:rPr>
          <w:rFonts w:ascii="Times New Roman" w:eastAsia="Times New Roman" w:hAnsi="Times New Roman" w:cs="Times New Roman"/>
          <w:color w:val="B48EAD"/>
          <w:bdr w:val="none" w:sz="0" w:space="0" w:color="auto" w:frame="1"/>
        </w:rPr>
        <w:t>new</w:t>
      </w:r>
      <w:r w:rsidRPr="00CC5938">
        <w:rPr>
          <w:rFonts w:ascii="Times New Roman" w:eastAsia="Times New Roman" w:hAnsi="Times New Roman" w:cs="Times New Roman"/>
          <w:color w:val="C0C5CE"/>
          <w:shd w:val="clear" w:color="auto" w:fill="2B303B"/>
        </w:rPr>
        <w:t xml:space="preserve"> ClassName;</w:t>
      </w:r>
    </w:p>
    <w:p w:rsidR="00F66E47" w:rsidRPr="00CC5938" w:rsidRDefault="00F66E47" w:rsidP="00F66E47">
      <w:pPr>
        <w:rPr>
          <w:rFonts w:ascii="Times New Roman" w:eastAsia="Times New Roman" w:hAnsi="Times New Roman" w:cs="Times New Roman"/>
          <w:color w:val="C0C5CE"/>
          <w:shd w:val="clear" w:color="auto" w:fill="2B303B"/>
        </w:rPr>
      </w:pPr>
      <w:r w:rsidRPr="00CC5938">
        <w:rPr>
          <w:rFonts w:ascii="Times New Roman" w:eastAsia="Times New Roman" w:hAnsi="Times New Roman" w:cs="Times New Roman"/>
          <w:color w:val="65737E"/>
          <w:bdr w:val="none" w:sz="0" w:space="0" w:color="auto" w:frame="1"/>
        </w:rPr>
        <w:t>//hoặc</w:t>
      </w:r>
    </w:p>
    <w:p w:rsidR="00F66E47" w:rsidRPr="00CC5938" w:rsidRDefault="00F66E47" w:rsidP="00F66E47">
      <w:pPr>
        <w:pStyle w:val="NormalWeb"/>
        <w:shd w:val="clear" w:color="auto" w:fill="FFFFFF"/>
        <w:spacing w:before="120" w:beforeAutospacing="0" w:after="0" w:afterAutospacing="0"/>
        <w:rPr>
          <w:color w:val="C0C5CE"/>
          <w:shd w:val="clear" w:color="auto" w:fill="2B303B"/>
        </w:rPr>
      </w:pPr>
      <w:r w:rsidRPr="00CC5938">
        <w:rPr>
          <w:color w:val="B48EAD"/>
          <w:bdr w:val="none" w:sz="0" w:space="0" w:color="auto" w:frame="1"/>
        </w:rPr>
        <w:t>new</w:t>
      </w:r>
      <w:r w:rsidRPr="00CC5938">
        <w:rPr>
          <w:color w:val="C0C5CE"/>
          <w:shd w:val="clear" w:color="auto" w:fill="2B303B"/>
        </w:rPr>
        <w:t xml:space="preserve"> </w:t>
      </w:r>
      <w:proofErr w:type="gramStart"/>
      <w:r w:rsidRPr="00CC5938">
        <w:rPr>
          <w:color w:val="C0C5CE"/>
          <w:shd w:val="clear" w:color="auto" w:fill="2B303B"/>
        </w:rPr>
        <w:t>ClassName(</w:t>
      </w:r>
      <w:proofErr w:type="gramEnd"/>
      <w:r w:rsidRPr="00CC5938">
        <w:rPr>
          <w:color w:val="C0C5CE"/>
          <w:shd w:val="clear" w:color="auto" w:fill="2B303B"/>
        </w:rPr>
        <w:t>);</w:t>
      </w:r>
    </w:p>
    <w:p w:rsidR="00F66E47" w:rsidRPr="00CC5938" w:rsidRDefault="00F66E47" w:rsidP="00F66E47">
      <w:pPr>
        <w:pStyle w:val="NormalWeb"/>
        <w:shd w:val="clear" w:color="auto" w:fill="FFFFFF"/>
        <w:spacing w:before="0" w:beforeAutospacing="0" w:after="0" w:afterAutospacing="0"/>
        <w:textAlignment w:val="baseline"/>
        <w:rPr>
          <w:color w:val="444444"/>
        </w:rPr>
      </w:pPr>
      <w:r w:rsidRPr="00CC5938">
        <w:rPr>
          <w:color w:val="444444"/>
        </w:rPr>
        <w:t>Trong đó </w:t>
      </w:r>
      <w:r w:rsidRPr="00CC5938">
        <w:rPr>
          <w:rStyle w:val="HTMLCode"/>
          <w:rFonts w:ascii="Times New Roman" w:hAnsi="Times New Roman" w:cs="Times New Roman"/>
          <w:color w:val="BB571A"/>
          <w:sz w:val="24"/>
          <w:szCs w:val="24"/>
          <w:bdr w:val="none" w:sz="0" w:space="0" w:color="auto" w:frame="1"/>
          <w:shd w:val="clear" w:color="auto" w:fill="F0F0F0"/>
        </w:rPr>
        <w:t>className</w:t>
      </w:r>
      <w:r w:rsidRPr="00CC5938">
        <w:rPr>
          <w:color w:val="444444"/>
        </w:rPr>
        <w:t> là tên của đối tượng mà các bạn muốn khởi tạo.</w:t>
      </w:r>
    </w:p>
    <w:p w:rsidR="00F66E47" w:rsidRPr="00CC5938" w:rsidRDefault="00F66E47" w:rsidP="00F66E47">
      <w:pPr>
        <w:pStyle w:val="NormalWeb"/>
        <w:shd w:val="clear" w:color="auto" w:fill="FFFFFF"/>
        <w:spacing w:before="0" w:beforeAutospacing="0" w:after="0" w:afterAutospacing="0"/>
        <w:textAlignment w:val="baseline"/>
        <w:rPr>
          <w:color w:val="444444"/>
        </w:rPr>
      </w:pPr>
      <w:r w:rsidRPr="00CC5938">
        <w:rPr>
          <w:rStyle w:val="Strong"/>
          <w:color w:val="444444"/>
          <w:bdr w:val="none" w:sz="0" w:space="0" w:color="auto" w:frame="1"/>
        </w:rPr>
        <w:t>VD</w:t>
      </w:r>
      <w:r w:rsidRPr="00CC5938">
        <w:rPr>
          <w:color w:val="444444"/>
        </w:rPr>
        <w:t>: Mình sẽ khởi tạo đối tượng Employee được khai báo ở ví dụ trên.</w:t>
      </w:r>
    </w:p>
    <w:p w:rsidR="00F66E47" w:rsidRPr="00CC5938" w:rsidRDefault="00F66E47" w:rsidP="00F66E47">
      <w:pPr>
        <w:pStyle w:val="HTMLPreformatted"/>
        <w:shd w:val="clear" w:color="auto" w:fill="F6F6F6"/>
        <w:spacing w:line="360" w:lineRule="atLeast"/>
        <w:textAlignment w:val="baseline"/>
        <w:rPr>
          <w:rFonts w:ascii="Times New Roman" w:hAnsi="Times New Roman" w:cs="Times New Roman"/>
          <w:color w:val="444444"/>
          <w:sz w:val="24"/>
          <w:szCs w:val="24"/>
        </w:rPr>
      </w:pPr>
      <w:r w:rsidRPr="00CC5938">
        <w:rPr>
          <w:rStyle w:val="hljs-keyword"/>
          <w:rFonts w:ascii="Times New Roman" w:hAnsi="Times New Roman" w:cs="Times New Roman"/>
          <w:color w:val="B48EAD"/>
          <w:sz w:val="24"/>
          <w:szCs w:val="24"/>
          <w:bdr w:val="none" w:sz="0" w:space="0" w:color="auto" w:frame="1"/>
          <w:shd w:val="clear" w:color="auto" w:fill="2B303B"/>
        </w:rPr>
        <w:t>new</w:t>
      </w:r>
      <w:r w:rsidRPr="00CC5938">
        <w:rPr>
          <w:rStyle w:val="HTMLCode"/>
          <w:rFonts w:ascii="Times New Roman" w:hAnsi="Times New Roman" w:cs="Times New Roman"/>
          <w:color w:val="C0C5CE"/>
          <w:sz w:val="24"/>
          <w:szCs w:val="24"/>
          <w:bdr w:val="none" w:sz="0" w:space="0" w:color="auto" w:frame="1"/>
          <w:shd w:val="clear" w:color="auto" w:fill="2B303B"/>
        </w:rPr>
        <w:t xml:space="preserve"> </w:t>
      </w:r>
      <w:proofErr w:type="gramStart"/>
      <w:r w:rsidRPr="00CC5938">
        <w:rPr>
          <w:rStyle w:val="HTMLCode"/>
          <w:rFonts w:ascii="Times New Roman" w:hAnsi="Times New Roman" w:cs="Times New Roman"/>
          <w:color w:val="C0C5CE"/>
          <w:sz w:val="24"/>
          <w:szCs w:val="24"/>
          <w:bdr w:val="none" w:sz="0" w:space="0" w:color="auto" w:frame="1"/>
          <w:shd w:val="clear" w:color="auto" w:fill="2B303B"/>
        </w:rPr>
        <w:t>Employee(</w:t>
      </w:r>
      <w:proofErr w:type="gramEnd"/>
      <w:r w:rsidRPr="00CC5938">
        <w:rPr>
          <w:rStyle w:val="HTMLCode"/>
          <w:rFonts w:ascii="Times New Roman" w:hAnsi="Times New Roman" w:cs="Times New Roman"/>
          <w:color w:val="C0C5CE"/>
          <w:sz w:val="24"/>
          <w:szCs w:val="24"/>
          <w:bdr w:val="none" w:sz="0" w:space="0" w:color="auto" w:frame="1"/>
          <w:shd w:val="clear" w:color="auto" w:fill="2B303B"/>
        </w:rPr>
        <w:t>);</w:t>
      </w:r>
    </w:p>
    <w:p w:rsidR="00F66E47" w:rsidRPr="00CC5938" w:rsidRDefault="00F66E47" w:rsidP="00F66E47">
      <w:pPr>
        <w:pStyle w:val="NormalWeb"/>
        <w:shd w:val="clear" w:color="auto" w:fill="FFFFFF"/>
        <w:spacing w:before="0" w:beforeAutospacing="0" w:after="105" w:afterAutospacing="0"/>
        <w:textAlignment w:val="baseline"/>
        <w:rPr>
          <w:color w:val="444444"/>
        </w:rPr>
      </w:pPr>
      <w:r w:rsidRPr="00CC5938">
        <w:rPr>
          <w:color w:val="444444"/>
        </w:rPr>
        <w:t>Và với ES6, nó cũng hỗ trợ chúng ta một phương thức đặc biệt mà bất kỳ ngôn ngữ lập trình nào cũng có đối với class đó là constructor - phương thức khởi tạo. constructor trong ES6 cũng có tác dụng tương tự, nó sẽ tự động được gọi khi đối tượng được khởi tạo.</w:t>
      </w:r>
    </w:p>
    <w:p w:rsidR="00F66E47" w:rsidRPr="00CC5938" w:rsidRDefault="00F66E47" w:rsidP="00F66E47">
      <w:pPr>
        <w:pStyle w:val="NormalWeb"/>
        <w:shd w:val="clear" w:color="auto" w:fill="FFFFFF"/>
        <w:spacing w:before="0" w:beforeAutospacing="0" w:after="0" w:afterAutospacing="0"/>
        <w:textAlignment w:val="baseline"/>
        <w:rPr>
          <w:color w:val="444444"/>
        </w:rPr>
      </w:pPr>
      <w:r w:rsidRPr="00CC5938">
        <w:rPr>
          <w:color w:val="444444"/>
        </w:rPr>
        <w:t>Để khai báo constructor trong ES6 thì các bạn chỉ cần khai báo một phương thức có tên là </w:t>
      </w:r>
      <w:r w:rsidR="004974D0" w:rsidRPr="00CC5938">
        <w:rPr>
          <w:rStyle w:val="HTMLCode"/>
          <w:rFonts w:ascii="Times New Roman" w:hAnsi="Times New Roman" w:cs="Times New Roman"/>
          <w:color w:val="BB571A"/>
          <w:sz w:val="24"/>
          <w:szCs w:val="24"/>
          <w:bdr w:val="none" w:sz="0" w:space="0" w:color="auto" w:frame="1"/>
          <w:shd w:val="clear" w:color="auto" w:fill="F0F0F0"/>
        </w:rPr>
        <w:t>constructor</w:t>
      </w:r>
      <w:r w:rsidR="004974D0" w:rsidRPr="00CC5938">
        <w:rPr>
          <w:color w:val="444444"/>
        </w:rPr>
        <w:t>.</w:t>
      </w:r>
    </w:p>
    <w:p w:rsidR="004974D0" w:rsidRPr="00CC5938" w:rsidRDefault="004974D0" w:rsidP="00F66E47">
      <w:pPr>
        <w:pStyle w:val="NormalWeb"/>
        <w:shd w:val="clear" w:color="auto" w:fill="FFFFFF"/>
        <w:spacing w:before="0" w:beforeAutospacing="0" w:after="0" w:afterAutospacing="0"/>
        <w:textAlignment w:val="baseline"/>
        <w:rPr>
          <w:color w:val="444444"/>
        </w:rPr>
      </w:pPr>
    </w:p>
    <w:p w:rsidR="00F66E47" w:rsidRPr="00CC5938" w:rsidRDefault="00F66E47" w:rsidP="00F66E47">
      <w:pPr>
        <w:pStyle w:val="NormalWeb"/>
        <w:shd w:val="clear" w:color="auto" w:fill="FFFFFF"/>
        <w:spacing w:before="0" w:beforeAutospacing="0" w:after="0" w:afterAutospacing="0"/>
        <w:textAlignment w:val="baseline"/>
        <w:rPr>
          <w:color w:val="444444"/>
        </w:rPr>
      </w:pPr>
      <w:r w:rsidRPr="00CC5938">
        <w:rPr>
          <w:rStyle w:val="Strong"/>
          <w:color w:val="444444"/>
          <w:bdr w:val="none" w:sz="0" w:space="0" w:color="auto" w:frame="1"/>
        </w:rPr>
        <w:t>VD</w:t>
      </w:r>
      <w:r w:rsidR="004974D0" w:rsidRPr="00CC5938">
        <w:rPr>
          <w:color w:val="444444"/>
        </w:rPr>
        <w:t xml:space="preserve">: </w:t>
      </w:r>
      <w:r w:rsidRPr="00CC5938">
        <w:rPr>
          <w:color w:val="444444"/>
        </w:rPr>
        <w:t xml:space="preserve"> khai báo constuctor cho đối tượng Employee ở trên.</w:t>
      </w:r>
    </w:p>
    <w:p w:rsidR="00F66E47" w:rsidRPr="00CC5938" w:rsidRDefault="00F66E47" w:rsidP="00F66E47">
      <w:pPr>
        <w:pStyle w:val="HTMLPreformatted"/>
        <w:shd w:val="clear" w:color="auto" w:fill="F6F6F6"/>
        <w:spacing w:line="360" w:lineRule="atLeast"/>
        <w:textAlignment w:val="baseline"/>
        <w:rPr>
          <w:rStyle w:val="HTMLCode"/>
          <w:rFonts w:ascii="Times New Roman" w:hAnsi="Times New Roman" w:cs="Times New Roman"/>
          <w:color w:val="C0C5CE"/>
          <w:sz w:val="24"/>
          <w:szCs w:val="24"/>
          <w:bdr w:val="none" w:sz="0" w:space="0" w:color="auto" w:frame="1"/>
          <w:shd w:val="clear" w:color="auto" w:fill="2B303B"/>
        </w:rPr>
      </w:pPr>
      <w:r w:rsidRPr="00CC5938">
        <w:rPr>
          <w:rStyle w:val="hljs-keyword"/>
          <w:rFonts w:ascii="Times New Roman" w:hAnsi="Times New Roman" w:cs="Times New Roman"/>
          <w:color w:val="B48EAD"/>
          <w:sz w:val="24"/>
          <w:szCs w:val="24"/>
          <w:bdr w:val="none" w:sz="0" w:space="0" w:color="auto" w:frame="1"/>
          <w:shd w:val="clear" w:color="auto" w:fill="2B303B"/>
        </w:rPr>
        <w:lastRenderedPageBreak/>
        <w:t>class</w:t>
      </w:r>
      <w:r w:rsidRPr="00CC5938">
        <w:rPr>
          <w:rStyle w:val="HTMLCode"/>
          <w:rFonts w:ascii="Times New Roman" w:hAnsi="Times New Roman" w:cs="Times New Roman"/>
          <w:color w:val="C0C5CE"/>
          <w:sz w:val="24"/>
          <w:szCs w:val="24"/>
          <w:bdr w:val="none" w:sz="0" w:space="0" w:color="auto" w:frame="1"/>
          <w:shd w:val="clear" w:color="auto" w:fill="2B303B"/>
        </w:rPr>
        <w:t xml:space="preserve"> Employee {</w:t>
      </w:r>
    </w:p>
    <w:p w:rsidR="00F66E47" w:rsidRPr="00CC5938" w:rsidRDefault="00F66E47" w:rsidP="00F66E47">
      <w:pPr>
        <w:pStyle w:val="HTMLPreformatted"/>
        <w:shd w:val="clear" w:color="auto" w:fill="F6F6F6"/>
        <w:spacing w:line="360" w:lineRule="atLeast"/>
        <w:textAlignment w:val="baseline"/>
        <w:rPr>
          <w:rStyle w:val="HTMLCode"/>
          <w:rFonts w:ascii="Times New Roman" w:hAnsi="Times New Roman" w:cs="Times New Roman"/>
          <w:color w:val="C0C5CE"/>
          <w:sz w:val="24"/>
          <w:szCs w:val="24"/>
          <w:bdr w:val="none" w:sz="0" w:space="0" w:color="auto" w:frame="1"/>
          <w:shd w:val="clear" w:color="auto" w:fill="2B303B"/>
        </w:rPr>
      </w:pPr>
      <w:r w:rsidRPr="00CC5938">
        <w:rPr>
          <w:rStyle w:val="HTMLCode"/>
          <w:rFonts w:ascii="Times New Roman" w:hAnsi="Times New Roman" w:cs="Times New Roman"/>
          <w:color w:val="C0C5CE"/>
          <w:sz w:val="24"/>
          <w:szCs w:val="24"/>
          <w:bdr w:val="none" w:sz="0" w:space="0" w:color="auto" w:frame="1"/>
          <w:shd w:val="clear" w:color="auto" w:fill="2B303B"/>
        </w:rPr>
        <w:t xml:space="preserve">    constructor (name, age) {</w:t>
      </w:r>
    </w:p>
    <w:p w:rsidR="00F66E47" w:rsidRPr="00CC5938" w:rsidRDefault="00F66E47" w:rsidP="00F66E47">
      <w:pPr>
        <w:pStyle w:val="HTMLPreformatted"/>
        <w:shd w:val="clear" w:color="auto" w:fill="F6F6F6"/>
        <w:spacing w:line="360" w:lineRule="atLeast"/>
        <w:textAlignment w:val="baseline"/>
        <w:rPr>
          <w:rStyle w:val="HTMLCode"/>
          <w:rFonts w:ascii="Times New Roman" w:hAnsi="Times New Roman" w:cs="Times New Roman"/>
          <w:color w:val="C0C5CE"/>
          <w:sz w:val="24"/>
          <w:szCs w:val="24"/>
          <w:bdr w:val="none" w:sz="0" w:space="0" w:color="auto" w:frame="1"/>
          <w:shd w:val="clear" w:color="auto" w:fill="2B303B"/>
        </w:rPr>
      </w:pPr>
      <w:r w:rsidRPr="00CC5938">
        <w:rPr>
          <w:rStyle w:val="HTMLCode"/>
          <w:rFonts w:ascii="Times New Roman" w:hAnsi="Times New Roman" w:cs="Times New Roman"/>
          <w:color w:val="C0C5CE"/>
          <w:sz w:val="24"/>
          <w:szCs w:val="24"/>
          <w:bdr w:val="none" w:sz="0" w:space="0" w:color="auto" w:frame="1"/>
          <w:shd w:val="clear" w:color="auto" w:fill="2B303B"/>
        </w:rPr>
        <w:t xml:space="preserve">        </w:t>
      </w:r>
      <w:r w:rsidRPr="00CC5938">
        <w:rPr>
          <w:rStyle w:val="hljs-keyword"/>
          <w:rFonts w:ascii="Times New Roman" w:hAnsi="Times New Roman" w:cs="Times New Roman"/>
          <w:color w:val="B48EAD"/>
          <w:sz w:val="24"/>
          <w:szCs w:val="24"/>
          <w:bdr w:val="none" w:sz="0" w:space="0" w:color="auto" w:frame="1"/>
          <w:shd w:val="clear" w:color="auto" w:fill="2B303B"/>
        </w:rPr>
        <w:t>this</w:t>
      </w:r>
      <w:r w:rsidRPr="00CC5938">
        <w:rPr>
          <w:rStyle w:val="HTMLCode"/>
          <w:rFonts w:ascii="Times New Roman" w:hAnsi="Times New Roman" w:cs="Times New Roman"/>
          <w:color w:val="C0C5CE"/>
          <w:sz w:val="24"/>
          <w:szCs w:val="24"/>
          <w:bdr w:val="none" w:sz="0" w:space="0" w:color="auto" w:frame="1"/>
          <w:shd w:val="clear" w:color="auto" w:fill="2B303B"/>
        </w:rPr>
        <w:t>.name = name;</w:t>
      </w:r>
    </w:p>
    <w:p w:rsidR="00F66E47" w:rsidRPr="00CC5938" w:rsidRDefault="00F66E47" w:rsidP="00F66E47">
      <w:pPr>
        <w:pStyle w:val="HTMLPreformatted"/>
        <w:shd w:val="clear" w:color="auto" w:fill="F6F6F6"/>
        <w:spacing w:line="360" w:lineRule="atLeast"/>
        <w:textAlignment w:val="baseline"/>
        <w:rPr>
          <w:rStyle w:val="HTMLCode"/>
          <w:rFonts w:ascii="Times New Roman" w:hAnsi="Times New Roman" w:cs="Times New Roman"/>
          <w:color w:val="C0C5CE"/>
          <w:sz w:val="24"/>
          <w:szCs w:val="24"/>
          <w:bdr w:val="none" w:sz="0" w:space="0" w:color="auto" w:frame="1"/>
          <w:shd w:val="clear" w:color="auto" w:fill="2B303B"/>
        </w:rPr>
      </w:pPr>
      <w:r w:rsidRPr="00CC5938">
        <w:rPr>
          <w:rStyle w:val="HTMLCode"/>
          <w:rFonts w:ascii="Times New Roman" w:hAnsi="Times New Roman" w:cs="Times New Roman"/>
          <w:color w:val="C0C5CE"/>
          <w:sz w:val="24"/>
          <w:szCs w:val="24"/>
          <w:bdr w:val="none" w:sz="0" w:space="0" w:color="auto" w:frame="1"/>
          <w:shd w:val="clear" w:color="auto" w:fill="2B303B"/>
        </w:rPr>
        <w:t xml:space="preserve">        </w:t>
      </w:r>
      <w:r w:rsidRPr="00CC5938">
        <w:rPr>
          <w:rStyle w:val="hljs-keyword"/>
          <w:rFonts w:ascii="Times New Roman" w:hAnsi="Times New Roman" w:cs="Times New Roman"/>
          <w:color w:val="B48EAD"/>
          <w:sz w:val="24"/>
          <w:szCs w:val="24"/>
          <w:bdr w:val="none" w:sz="0" w:space="0" w:color="auto" w:frame="1"/>
          <w:shd w:val="clear" w:color="auto" w:fill="2B303B"/>
        </w:rPr>
        <w:t>this</w:t>
      </w:r>
      <w:r w:rsidRPr="00CC5938">
        <w:rPr>
          <w:rStyle w:val="HTMLCode"/>
          <w:rFonts w:ascii="Times New Roman" w:hAnsi="Times New Roman" w:cs="Times New Roman"/>
          <w:color w:val="C0C5CE"/>
          <w:sz w:val="24"/>
          <w:szCs w:val="24"/>
          <w:bdr w:val="none" w:sz="0" w:space="0" w:color="auto" w:frame="1"/>
          <w:shd w:val="clear" w:color="auto" w:fill="2B303B"/>
        </w:rPr>
        <w:t>.age = age;</w:t>
      </w:r>
    </w:p>
    <w:p w:rsidR="00F66E47" w:rsidRPr="00CC5938" w:rsidRDefault="00F66E47" w:rsidP="00F66E47">
      <w:pPr>
        <w:pStyle w:val="HTMLPreformatted"/>
        <w:shd w:val="clear" w:color="auto" w:fill="F6F6F6"/>
        <w:spacing w:line="360" w:lineRule="atLeast"/>
        <w:textAlignment w:val="baseline"/>
        <w:rPr>
          <w:rStyle w:val="HTMLCode"/>
          <w:rFonts w:ascii="Times New Roman" w:hAnsi="Times New Roman" w:cs="Times New Roman"/>
          <w:color w:val="C0C5CE"/>
          <w:sz w:val="24"/>
          <w:szCs w:val="24"/>
          <w:bdr w:val="none" w:sz="0" w:space="0" w:color="auto" w:frame="1"/>
          <w:shd w:val="clear" w:color="auto" w:fill="2B303B"/>
        </w:rPr>
      </w:pPr>
      <w:r w:rsidRPr="00CC5938">
        <w:rPr>
          <w:rStyle w:val="HTMLCode"/>
          <w:rFonts w:ascii="Times New Roman" w:hAnsi="Times New Roman" w:cs="Times New Roman"/>
          <w:color w:val="C0C5CE"/>
          <w:sz w:val="24"/>
          <w:szCs w:val="24"/>
          <w:bdr w:val="none" w:sz="0" w:space="0" w:color="auto" w:frame="1"/>
          <w:shd w:val="clear" w:color="auto" w:fill="2B303B"/>
        </w:rPr>
        <w:t xml:space="preserve">    }</w:t>
      </w:r>
    </w:p>
    <w:p w:rsidR="00F66E47" w:rsidRPr="00CC5938" w:rsidRDefault="00F66E47" w:rsidP="00F66E47">
      <w:pPr>
        <w:pStyle w:val="HTMLPreformatted"/>
        <w:shd w:val="clear" w:color="auto" w:fill="F6F6F6"/>
        <w:spacing w:line="360" w:lineRule="atLeast"/>
        <w:textAlignment w:val="baseline"/>
        <w:rPr>
          <w:rStyle w:val="HTMLCode"/>
          <w:rFonts w:ascii="Times New Roman" w:hAnsi="Times New Roman" w:cs="Times New Roman"/>
          <w:color w:val="C0C5CE"/>
          <w:sz w:val="24"/>
          <w:szCs w:val="24"/>
          <w:bdr w:val="none" w:sz="0" w:space="0" w:color="auto" w:frame="1"/>
          <w:shd w:val="clear" w:color="auto" w:fill="2B303B"/>
        </w:rPr>
      </w:pPr>
      <w:r w:rsidRPr="00CC5938">
        <w:rPr>
          <w:rStyle w:val="HTMLCode"/>
          <w:rFonts w:ascii="Times New Roman" w:hAnsi="Times New Roman" w:cs="Times New Roman"/>
          <w:color w:val="C0C5CE"/>
          <w:sz w:val="24"/>
          <w:szCs w:val="24"/>
          <w:bdr w:val="none" w:sz="0" w:space="0" w:color="auto" w:frame="1"/>
          <w:shd w:val="clear" w:color="auto" w:fill="2B303B"/>
        </w:rPr>
        <w:t xml:space="preserve">    setName (name) {</w:t>
      </w:r>
    </w:p>
    <w:p w:rsidR="00F66E47" w:rsidRPr="00CC5938" w:rsidRDefault="00F66E47" w:rsidP="00F66E47">
      <w:pPr>
        <w:pStyle w:val="HTMLPreformatted"/>
        <w:shd w:val="clear" w:color="auto" w:fill="F6F6F6"/>
        <w:spacing w:line="360" w:lineRule="atLeast"/>
        <w:textAlignment w:val="baseline"/>
        <w:rPr>
          <w:rStyle w:val="HTMLCode"/>
          <w:rFonts w:ascii="Times New Roman" w:hAnsi="Times New Roman" w:cs="Times New Roman"/>
          <w:color w:val="C0C5CE"/>
          <w:sz w:val="24"/>
          <w:szCs w:val="24"/>
          <w:bdr w:val="none" w:sz="0" w:space="0" w:color="auto" w:frame="1"/>
          <w:shd w:val="clear" w:color="auto" w:fill="2B303B"/>
        </w:rPr>
      </w:pPr>
      <w:r w:rsidRPr="00CC5938">
        <w:rPr>
          <w:rStyle w:val="HTMLCode"/>
          <w:rFonts w:ascii="Times New Roman" w:hAnsi="Times New Roman" w:cs="Times New Roman"/>
          <w:color w:val="C0C5CE"/>
          <w:sz w:val="24"/>
          <w:szCs w:val="24"/>
          <w:bdr w:val="none" w:sz="0" w:space="0" w:color="auto" w:frame="1"/>
          <w:shd w:val="clear" w:color="auto" w:fill="2B303B"/>
        </w:rPr>
        <w:t xml:space="preserve">        </w:t>
      </w:r>
      <w:r w:rsidRPr="00CC5938">
        <w:rPr>
          <w:rStyle w:val="hljs-keyword"/>
          <w:rFonts w:ascii="Times New Roman" w:hAnsi="Times New Roman" w:cs="Times New Roman"/>
          <w:color w:val="B48EAD"/>
          <w:sz w:val="24"/>
          <w:szCs w:val="24"/>
          <w:bdr w:val="none" w:sz="0" w:space="0" w:color="auto" w:frame="1"/>
          <w:shd w:val="clear" w:color="auto" w:fill="2B303B"/>
        </w:rPr>
        <w:t>this</w:t>
      </w:r>
      <w:r w:rsidRPr="00CC5938">
        <w:rPr>
          <w:rStyle w:val="HTMLCode"/>
          <w:rFonts w:ascii="Times New Roman" w:hAnsi="Times New Roman" w:cs="Times New Roman"/>
          <w:color w:val="C0C5CE"/>
          <w:sz w:val="24"/>
          <w:szCs w:val="24"/>
          <w:bdr w:val="none" w:sz="0" w:space="0" w:color="auto" w:frame="1"/>
          <w:shd w:val="clear" w:color="auto" w:fill="2B303B"/>
        </w:rPr>
        <w:t>.name = name;</w:t>
      </w:r>
    </w:p>
    <w:p w:rsidR="00F66E47" w:rsidRPr="00CC5938" w:rsidRDefault="00F66E47" w:rsidP="00F66E47">
      <w:pPr>
        <w:pStyle w:val="HTMLPreformatted"/>
        <w:shd w:val="clear" w:color="auto" w:fill="F6F6F6"/>
        <w:spacing w:line="360" w:lineRule="atLeast"/>
        <w:textAlignment w:val="baseline"/>
        <w:rPr>
          <w:rStyle w:val="HTMLCode"/>
          <w:rFonts w:ascii="Times New Roman" w:hAnsi="Times New Roman" w:cs="Times New Roman"/>
          <w:color w:val="C0C5CE"/>
          <w:sz w:val="24"/>
          <w:szCs w:val="24"/>
          <w:bdr w:val="none" w:sz="0" w:space="0" w:color="auto" w:frame="1"/>
          <w:shd w:val="clear" w:color="auto" w:fill="2B303B"/>
        </w:rPr>
      </w:pPr>
      <w:r w:rsidRPr="00CC5938">
        <w:rPr>
          <w:rStyle w:val="HTMLCode"/>
          <w:rFonts w:ascii="Times New Roman" w:hAnsi="Times New Roman" w:cs="Times New Roman"/>
          <w:color w:val="C0C5CE"/>
          <w:sz w:val="24"/>
          <w:szCs w:val="24"/>
          <w:bdr w:val="none" w:sz="0" w:space="0" w:color="auto" w:frame="1"/>
          <w:shd w:val="clear" w:color="auto" w:fill="2B303B"/>
        </w:rPr>
        <w:t xml:space="preserve">    }</w:t>
      </w:r>
    </w:p>
    <w:p w:rsidR="00F66E47" w:rsidRPr="00CC5938" w:rsidRDefault="00F66E47" w:rsidP="00F66E47">
      <w:pPr>
        <w:pStyle w:val="HTMLPreformatted"/>
        <w:shd w:val="clear" w:color="auto" w:fill="F6F6F6"/>
        <w:spacing w:line="360" w:lineRule="atLeast"/>
        <w:textAlignment w:val="baseline"/>
        <w:rPr>
          <w:rStyle w:val="HTMLCode"/>
          <w:rFonts w:ascii="Times New Roman" w:hAnsi="Times New Roman" w:cs="Times New Roman"/>
          <w:color w:val="C0C5CE"/>
          <w:sz w:val="24"/>
          <w:szCs w:val="24"/>
          <w:bdr w:val="none" w:sz="0" w:space="0" w:color="auto" w:frame="1"/>
          <w:shd w:val="clear" w:color="auto" w:fill="2B303B"/>
        </w:rPr>
      </w:pPr>
      <w:r w:rsidRPr="00CC5938">
        <w:rPr>
          <w:rStyle w:val="HTMLCode"/>
          <w:rFonts w:ascii="Times New Roman" w:hAnsi="Times New Roman" w:cs="Times New Roman"/>
          <w:color w:val="C0C5CE"/>
          <w:sz w:val="24"/>
          <w:szCs w:val="24"/>
          <w:bdr w:val="none" w:sz="0" w:space="0" w:color="auto" w:frame="1"/>
          <w:shd w:val="clear" w:color="auto" w:fill="2B303B"/>
        </w:rPr>
        <w:t xml:space="preserve">    getName () {</w:t>
      </w:r>
    </w:p>
    <w:p w:rsidR="00F66E47" w:rsidRPr="00CC5938" w:rsidRDefault="00F66E47" w:rsidP="00F66E47">
      <w:pPr>
        <w:pStyle w:val="HTMLPreformatted"/>
        <w:shd w:val="clear" w:color="auto" w:fill="F6F6F6"/>
        <w:spacing w:line="360" w:lineRule="atLeast"/>
        <w:textAlignment w:val="baseline"/>
        <w:rPr>
          <w:rStyle w:val="HTMLCode"/>
          <w:rFonts w:ascii="Times New Roman" w:hAnsi="Times New Roman" w:cs="Times New Roman"/>
          <w:color w:val="C0C5CE"/>
          <w:sz w:val="24"/>
          <w:szCs w:val="24"/>
          <w:bdr w:val="none" w:sz="0" w:space="0" w:color="auto" w:frame="1"/>
          <w:shd w:val="clear" w:color="auto" w:fill="2B303B"/>
        </w:rPr>
      </w:pPr>
      <w:r w:rsidRPr="00CC5938">
        <w:rPr>
          <w:rStyle w:val="HTMLCode"/>
          <w:rFonts w:ascii="Times New Roman" w:hAnsi="Times New Roman" w:cs="Times New Roman"/>
          <w:color w:val="C0C5CE"/>
          <w:sz w:val="24"/>
          <w:szCs w:val="24"/>
          <w:bdr w:val="none" w:sz="0" w:space="0" w:color="auto" w:frame="1"/>
          <w:shd w:val="clear" w:color="auto" w:fill="2B303B"/>
        </w:rPr>
        <w:t xml:space="preserve">        </w:t>
      </w:r>
      <w:r w:rsidRPr="00CC5938">
        <w:rPr>
          <w:rStyle w:val="hljs-keyword"/>
          <w:rFonts w:ascii="Times New Roman" w:hAnsi="Times New Roman" w:cs="Times New Roman"/>
          <w:color w:val="B48EAD"/>
          <w:sz w:val="24"/>
          <w:szCs w:val="24"/>
          <w:bdr w:val="none" w:sz="0" w:space="0" w:color="auto" w:frame="1"/>
          <w:shd w:val="clear" w:color="auto" w:fill="2B303B"/>
        </w:rPr>
        <w:t>return</w:t>
      </w:r>
      <w:r w:rsidRPr="00CC5938">
        <w:rPr>
          <w:rStyle w:val="HTMLCode"/>
          <w:rFonts w:ascii="Times New Roman" w:hAnsi="Times New Roman" w:cs="Times New Roman"/>
          <w:color w:val="C0C5CE"/>
          <w:sz w:val="24"/>
          <w:szCs w:val="24"/>
          <w:bdr w:val="none" w:sz="0" w:space="0" w:color="auto" w:frame="1"/>
          <w:shd w:val="clear" w:color="auto" w:fill="2B303B"/>
        </w:rPr>
        <w:t xml:space="preserve"> </w:t>
      </w:r>
      <w:r w:rsidRPr="00CC5938">
        <w:rPr>
          <w:rStyle w:val="hljs-keyword"/>
          <w:rFonts w:ascii="Times New Roman" w:hAnsi="Times New Roman" w:cs="Times New Roman"/>
          <w:color w:val="B48EAD"/>
          <w:sz w:val="24"/>
          <w:szCs w:val="24"/>
          <w:bdr w:val="none" w:sz="0" w:space="0" w:color="auto" w:frame="1"/>
          <w:shd w:val="clear" w:color="auto" w:fill="2B303B"/>
        </w:rPr>
        <w:t>this</w:t>
      </w:r>
      <w:r w:rsidRPr="00CC5938">
        <w:rPr>
          <w:rStyle w:val="HTMLCode"/>
          <w:rFonts w:ascii="Times New Roman" w:hAnsi="Times New Roman" w:cs="Times New Roman"/>
          <w:color w:val="C0C5CE"/>
          <w:sz w:val="24"/>
          <w:szCs w:val="24"/>
          <w:bdr w:val="none" w:sz="0" w:space="0" w:color="auto" w:frame="1"/>
          <w:shd w:val="clear" w:color="auto" w:fill="2B303B"/>
        </w:rPr>
        <w:t>.name;</w:t>
      </w:r>
    </w:p>
    <w:p w:rsidR="00F66E47" w:rsidRPr="00CC5938" w:rsidRDefault="00F66E47" w:rsidP="00F66E47">
      <w:pPr>
        <w:pStyle w:val="HTMLPreformatted"/>
        <w:shd w:val="clear" w:color="auto" w:fill="F6F6F6"/>
        <w:spacing w:line="360" w:lineRule="atLeast"/>
        <w:textAlignment w:val="baseline"/>
        <w:rPr>
          <w:rStyle w:val="HTMLCode"/>
          <w:rFonts w:ascii="Times New Roman" w:hAnsi="Times New Roman" w:cs="Times New Roman"/>
          <w:color w:val="C0C5CE"/>
          <w:sz w:val="24"/>
          <w:szCs w:val="24"/>
          <w:bdr w:val="none" w:sz="0" w:space="0" w:color="auto" w:frame="1"/>
          <w:shd w:val="clear" w:color="auto" w:fill="2B303B"/>
        </w:rPr>
      </w:pPr>
      <w:r w:rsidRPr="00CC5938">
        <w:rPr>
          <w:rStyle w:val="HTMLCode"/>
          <w:rFonts w:ascii="Times New Roman" w:hAnsi="Times New Roman" w:cs="Times New Roman"/>
          <w:color w:val="C0C5CE"/>
          <w:sz w:val="24"/>
          <w:szCs w:val="24"/>
          <w:bdr w:val="none" w:sz="0" w:space="0" w:color="auto" w:frame="1"/>
          <w:shd w:val="clear" w:color="auto" w:fill="2B303B"/>
        </w:rPr>
        <w:t xml:space="preserve">    }</w:t>
      </w:r>
    </w:p>
    <w:p w:rsidR="00F66E47" w:rsidRPr="00CC5938" w:rsidRDefault="00F66E47" w:rsidP="00F66E47">
      <w:pPr>
        <w:pStyle w:val="HTMLPreformatted"/>
        <w:shd w:val="clear" w:color="auto" w:fill="F6F6F6"/>
        <w:spacing w:line="360" w:lineRule="atLeast"/>
        <w:textAlignment w:val="baseline"/>
        <w:rPr>
          <w:rStyle w:val="HTMLCode"/>
          <w:rFonts w:ascii="Times New Roman" w:hAnsi="Times New Roman" w:cs="Times New Roman"/>
          <w:color w:val="C0C5CE"/>
          <w:sz w:val="24"/>
          <w:szCs w:val="24"/>
          <w:bdr w:val="none" w:sz="0" w:space="0" w:color="auto" w:frame="1"/>
          <w:shd w:val="clear" w:color="auto" w:fill="2B303B"/>
        </w:rPr>
      </w:pPr>
      <w:r w:rsidRPr="00CC5938">
        <w:rPr>
          <w:rStyle w:val="HTMLCode"/>
          <w:rFonts w:ascii="Times New Roman" w:hAnsi="Times New Roman" w:cs="Times New Roman"/>
          <w:color w:val="C0C5CE"/>
          <w:sz w:val="24"/>
          <w:szCs w:val="24"/>
          <w:bdr w:val="none" w:sz="0" w:space="0" w:color="auto" w:frame="1"/>
          <w:shd w:val="clear" w:color="auto" w:fill="2B303B"/>
        </w:rPr>
        <w:t xml:space="preserve">    setAge (age) {</w:t>
      </w:r>
    </w:p>
    <w:p w:rsidR="00F66E47" w:rsidRPr="00CC5938" w:rsidRDefault="00F66E47" w:rsidP="00F66E47">
      <w:pPr>
        <w:pStyle w:val="HTMLPreformatted"/>
        <w:shd w:val="clear" w:color="auto" w:fill="F6F6F6"/>
        <w:spacing w:line="360" w:lineRule="atLeast"/>
        <w:textAlignment w:val="baseline"/>
        <w:rPr>
          <w:rStyle w:val="HTMLCode"/>
          <w:rFonts w:ascii="Times New Roman" w:hAnsi="Times New Roman" w:cs="Times New Roman"/>
          <w:color w:val="C0C5CE"/>
          <w:sz w:val="24"/>
          <w:szCs w:val="24"/>
          <w:bdr w:val="none" w:sz="0" w:space="0" w:color="auto" w:frame="1"/>
          <w:shd w:val="clear" w:color="auto" w:fill="2B303B"/>
        </w:rPr>
      </w:pPr>
      <w:r w:rsidRPr="00CC5938">
        <w:rPr>
          <w:rStyle w:val="HTMLCode"/>
          <w:rFonts w:ascii="Times New Roman" w:hAnsi="Times New Roman" w:cs="Times New Roman"/>
          <w:color w:val="C0C5CE"/>
          <w:sz w:val="24"/>
          <w:szCs w:val="24"/>
          <w:bdr w:val="none" w:sz="0" w:space="0" w:color="auto" w:frame="1"/>
          <w:shd w:val="clear" w:color="auto" w:fill="2B303B"/>
        </w:rPr>
        <w:t xml:space="preserve">        </w:t>
      </w:r>
      <w:r w:rsidRPr="00CC5938">
        <w:rPr>
          <w:rStyle w:val="hljs-keyword"/>
          <w:rFonts w:ascii="Times New Roman" w:hAnsi="Times New Roman" w:cs="Times New Roman"/>
          <w:color w:val="B48EAD"/>
          <w:sz w:val="24"/>
          <w:szCs w:val="24"/>
          <w:bdr w:val="none" w:sz="0" w:space="0" w:color="auto" w:frame="1"/>
          <w:shd w:val="clear" w:color="auto" w:fill="2B303B"/>
        </w:rPr>
        <w:t>this</w:t>
      </w:r>
      <w:r w:rsidRPr="00CC5938">
        <w:rPr>
          <w:rStyle w:val="HTMLCode"/>
          <w:rFonts w:ascii="Times New Roman" w:hAnsi="Times New Roman" w:cs="Times New Roman"/>
          <w:color w:val="C0C5CE"/>
          <w:sz w:val="24"/>
          <w:szCs w:val="24"/>
          <w:bdr w:val="none" w:sz="0" w:space="0" w:color="auto" w:frame="1"/>
          <w:shd w:val="clear" w:color="auto" w:fill="2B303B"/>
        </w:rPr>
        <w:t>.age = age;</w:t>
      </w:r>
    </w:p>
    <w:p w:rsidR="00F66E47" w:rsidRPr="00CC5938" w:rsidRDefault="00F66E47" w:rsidP="00F66E47">
      <w:pPr>
        <w:pStyle w:val="HTMLPreformatted"/>
        <w:shd w:val="clear" w:color="auto" w:fill="F6F6F6"/>
        <w:spacing w:line="360" w:lineRule="atLeast"/>
        <w:textAlignment w:val="baseline"/>
        <w:rPr>
          <w:rStyle w:val="HTMLCode"/>
          <w:rFonts w:ascii="Times New Roman" w:hAnsi="Times New Roman" w:cs="Times New Roman"/>
          <w:color w:val="C0C5CE"/>
          <w:sz w:val="24"/>
          <w:szCs w:val="24"/>
          <w:bdr w:val="none" w:sz="0" w:space="0" w:color="auto" w:frame="1"/>
          <w:shd w:val="clear" w:color="auto" w:fill="2B303B"/>
        </w:rPr>
      </w:pPr>
      <w:r w:rsidRPr="00CC5938">
        <w:rPr>
          <w:rStyle w:val="HTMLCode"/>
          <w:rFonts w:ascii="Times New Roman" w:hAnsi="Times New Roman" w:cs="Times New Roman"/>
          <w:color w:val="C0C5CE"/>
          <w:sz w:val="24"/>
          <w:szCs w:val="24"/>
          <w:bdr w:val="none" w:sz="0" w:space="0" w:color="auto" w:frame="1"/>
          <w:shd w:val="clear" w:color="auto" w:fill="2B303B"/>
        </w:rPr>
        <w:t xml:space="preserve">    }</w:t>
      </w:r>
    </w:p>
    <w:p w:rsidR="00F66E47" w:rsidRPr="00CC5938" w:rsidRDefault="00F66E47" w:rsidP="00F66E47">
      <w:pPr>
        <w:pStyle w:val="HTMLPreformatted"/>
        <w:shd w:val="clear" w:color="auto" w:fill="F6F6F6"/>
        <w:spacing w:line="360" w:lineRule="atLeast"/>
        <w:textAlignment w:val="baseline"/>
        <w:rPr>
          <w:rStyle w:val="HTMLCode"/>
          <w:rFonts w:ascii="Times New Roman" w:hAnsi="Times New Roman" w:cs="Times New Roman"/>
          <w:color w:val="C0C5CE"/>
          <w:sz w:val="24"/>
          <w:szCs w:val="24"/>
          <w:bdr w:val="none" w:sz="0" w:space="0" w:color="auto" w:frame="1"/>
          <w:shd w:val="clear" w:color="auto" w:fill="2B303B"/>
        </w:rPr>
      </w:pPr>
      <w:r w:rsidRPr="00CC5938">
        <w:rPr>
          <w:rStyle w:val="HTMLCode"/>
          <w:rFonts w:ascii="Times New Roman" w:hAnsi="Times New Roman" w:cs="Times New Roman"/>
          <w:color w:val="C0C5CE"/>
          <w:sz w:val="24"/>
          <w:szCs w:val="24"/>
          <w:bdr w:val="none" w:sz="0" w:space="0" w:color="auto" w:frame="1"/>
          <w:shd w:val="clear" w:color="auto" w:fill="2B303B"/>
        </w:rPr>
        <w:t xml:space="preserve">    getAge () {</w:t>
      </w:r>
    </w:p>
    <w:p w:rsidR="00F66E47" w:rsidRPr="00CC5938" w:rsidRDefault="00F66E47" w:rsidP="00F66E47">
      <w:pPr>
        <w:pStyle w:val="HTMLPreformatted"/>
        <w:shd w:val="clear" w:color="auto" w:fill="F6F6F6"/>
        <w:spacing w:line="360" w:lineRule="atLeast"/>
        <w:textAlignment w:val="baseline"/>
        <w:rPr>
          <w:rStyle w:val="HTMLCode"/>
          <w:rFonts w:ascii="Times New Roman" w:hAnsi="Times New Roman" w:cs="Times New Roman"/>
          <w:color w:val="C0C5CE"/>
          <w:sz w:val="24"/>
          <w:szCs w:val="24"/>
          <w:bdr w:val="none" w:sz="0" w:space="0" w:color="auto" w:frame="1"/>
          <w:shd w:val="clear" w:color="auto" w:fill="2B303B"/>
        </w:rPr>
      </w:pPr>
      <w:r w:rsidRPr="00CC5938">
        <w:rPr>
          <w:rStyle w:val="HTMLCode"/>
          <w:rFonts w:ascii="Times New Roman" w:hAnsi="Times New Roman" w:cs="Times New Roman"/>
          <w:color w:val="C0C5CE"/>
          <w:sz w:val="24"/>
          <w:szCs w:val="24"/>
          <w:bdr w:val="none" w:sz="0" w:space="0" w:color="auto" w:frame="1"/>
          <w:shd w:val="clear" w:color="auto" w:fill="2B303B"/>
        </w:rPr>
        <w:t xml:space="preserve">        </w:t>
      </w:r>
      <w:r w:rsidRPr="00CC5938">
        <w:rPr>
          <w:rStyle w:val="hljs-keyword"/>
          <w:rFonts w:ascii="Times New Roman" w:hAnsi="Times New Roman" w:cs="Times New Roman"/>
          <w:color w:val="B48EAD"/>
          <w:sz w:val="24"/>
          <w:szCs w:val="24"/>
          <w:bdr w:val="none" w:sz="0" w:space="0" w:color="auto" w:frame="1"/>
          <w:shd w:val="clear" w:color="auto" w:fill="2B303B"/>
        </w:rPr>
        <w:t>return</w:t>
      </w:r>
      <w:r w:rsidRPr="00CC5938">
        <w:rPr>
          <w:rStyle w:val="HTMLCode"/>
          <w:rFonts w:ascii="Times New Roman" w:hAnsi="Times New Roman" w:cs="Times New Roman"/>
          <w:color w:val="C0C5CE"/>
          <w:sz w:val="24"/>
          <w:szCs w:val="24"/>
          <w:bdr w:val="none" w:sz="0" w:space="0" w:color="auto" w:frame="1"/>
          <w:shd w:val="clear" w:color="auto" w:fill="2B303B"/>
        </w:rPr>
        <w:t xml:space="preserve"> </w:t>
      </w:r>
      <w:r w:rsidRPr="00CC5938">
        <w:rPr>
          <w:rStyle w:val="hljs-keyword"/>
          <w:rFonts w:ascii="Times New Roman" w:hAnsi="Times New Roman" w:cs="Times New Roman"/>
          <w:color w:val="B48EAD"/>
          <w:sz w:val="24"/>
          <w:szCs w:val="24"/>
          <w:bdr w:val="none" w:sz="0" w:space="0" w:color="auto" w:frame="1"/>
          <w:shd w:val="clear" w:color="auto" w:fill="2B303B"/>
        </w:rPr>
        <w:t>this</w:t>
      </w:r>
      <w:r w:rsidRPr="00CC5938">
        <w:rPr>
          <w:rStyle w:val="HTMLCode"/>
          <w:rFonts w:ascii="Times New Roman" w:hAnsi="Times New Roman" w:cs="Times New Roman"/>
          <w:color w:val="C0C5CE"/>
          <w:sz w:val="24"/>
          <w:szCs w:val="24"/>
          <w:bdr w:val="none" w:sz="0" w:space="0" w:color="auto" w:frame="1"/>
          <w:shd w:val="clear" w:color="auto" w:fill="2B303B"/>
        </w:rPr>
        <w:t>.age;</w:t>
      </w:r>
    </w:p>
    <w:p w:rsidR="00F66E47" w:rsidRPr="00CC5938" w:rsidRDefault="00F66E47" w:rsidP="00F66E47">
      <w:pPr>
        <w:pStyle w:val="HTMLPreformatted"/>
        <w:shd w:val="clear" w:color="auto" w:fill="F6F6F6"/>
        <w:spacing w:line="360" w:lineRule="atLeast"/>
        <w:textAlignment w:val="baseline"/>
        <w:rPr>
          <w:rStyle w:val="HTMLCode"/>
          <w:rFonts w:ascii="Times New Roman" w:hAnsi="Times New Roman" w:cs="Times New Roman"/>
          <w:color w:val="C0C5CE"/>
          <w:sz w:val="24"/>
          <w:szCs w:val="24"/>
          <w:bdr w:val="none" w:sz="0" w:space="0" w:color="auto" w:frame="1"/>
          <w:shd w:val="clear" w:color="auto" w:fill="2B303B"/>
        </w:rPr>
      </w:pPr>
      <w:r w:rsidRPr="00CC5938">
        <w:rPr>
          <w:rStyle w:val="HTMLCode"/>
          <w:rFonts w:ascii="Times New Roman" w:hAnsi="Times New Roman" w:cs="Times New Roman"/>
          <w:color w:val="C0C5CE"/>
          <w:sz w:val="24"/>
          <w:szCs w:val="24"/>
          <w:bdr w:val="none" w:sz="0" w:space="0" w:color="auto" w:frame="1"/>
          <w:shd w:val="clear" w:color="auto" w:fill="2B303B"/>
        </w:rPr>
        <w:t xml:space="preserve">    }</w:t>
      </w:r>
    </w:p>
    <w:p w:rsidR="00F66E47" w:rsidRPr="00CC5938" w:rsidRDefault="00F66E47" w:rsidP="00F66E47">
      <w:pPr>
        <w:pStyle w:val="HTMLPreformatted"/>
        <w:shd w:val="clear" w:color="auto" w:fill="F6F6F6"/>
        <w:spacing w:line="360" w:lineRule="atLeast"/>
        <w:textAlignment w:val="baseline"/>
        <w:rPr>
          <w:rFonts w:ascii="Times New Roman" w:hAnsi="Times New Roman" w:cs="Times New Roman"/>
          <w:color w:val="444444"/>
          <w:sz w:val="24"/>
          <w:szCs w:val="24"/>
        </w:rPr>
      </w:pPr>
      <w:r w:rsidRPr="00CC5938">
        <w:rPr>
          <w:rStyle w:val="HTMLCode"/>
          <w:rFonts w:ascii="Times New Roman" w:hAnsi="Times New Roman" w:cs="Times New Roman"/>
          <w:color w:val="C0C5CE"/>
          <w:sz w:val="24"/>
          <w:szCs w:val="24"/>
          <w:bdr w:val="none" w:sz="0" w:space="0" w:color="auto" w:frame="1"/>
          <w:shd w:val="clear" w:color="auto" w:fill="2B303B"/>
        </w:rPr>
        <w:t>};</w:t>
      </w:r>
    </w:p>
    <w:p w:rsidR="00F66E47" w:rsidRPr="00CC5938" w:rsidRDefault="00F66E47" w:rsidP="00F66E47">
      <w:pPr>
        <w:pStyle w:val="NormalWeb"/>
        <w:shd w:val="clear" w:color="auto" w:fill="FFFFFF"/>
        <w:spacing w:before="0" w:beforeAutospacing="0" w:after="0" w:afterAutospacing="0"/>
        <w:textAlignment w:val="baseline"/>
        <w:rPr>
          <w:color w:val="444444"/>
        </w:rPr>
      </w:pPr>
      <w:r w:rsidRPr="00CC5938">
        <w:rPr>
          <w:color w:val="444444"/>
        </w:rPr>
        <w:t>Như mình cũng đã nói ở trên thì với kiểu khai báo class trong ES6 chúng ta không thể khai báo trực tiếp thuộc tính cho nó được mà phải khởi tạo qua các phương thức và thường thì chúng ta sẽ đặt nó ở trong </w:t>
      </w:r>
      <w:r w:rsidRPr="00CC5938">
        <w:rPr>
          <w:rStyle w:val="HTMLCode"/>
          <w:rFonts w:ascii="Times New Roman" w:hAnsi="Times New Roman" w:cs="Times New Roman"/>
          <w:color w:val="BB571A"/>
          <w:sz w:val="24"/>
          <w:szCs w:val="24"/>
          <w:bdr w:val="none" w:sz="0" w:space="0" w:color="auto" w:frame="1"/>
          <w:shd w:val="clear" w:color="auto" w:fill="F0F0F0"/>
        </w:rPr>
        <w:t>constructor</w:t>
      </w:r>
      <w:r w:rsidRPr="00CC5938">
        <w:rPr>
          <w:color w:val="444444"/>
        </w:rPr>
        <w:t> luôn.</w:t>
      </w:r>
    </w:p>
    <w:p w:rsidR="00F66E47" w:rsidRPr="00CC5938" w:rsidRDefault="00F66E47" w:rsidP="00F66E47">
      <w:pPr>
        <w:pStyle w:val="NormalWeb"/>
        <w:shd w:val="clear" w:color="auto" w:fill="FFFFFF"/>
        <w:spacing w:before="0" w:beforeAutospacing="0" w:after="105" w:afterAutospacing="0"/>
        <w:textAlignment w:val="baseline"/>
        <w:rPr>
          <w:color w:val="444444"/>
        </w:rPr>
      </w:pPr>
      <w:r w:rsidRPr="00CC5938">
        <w:rPr>
          <w:color w:val="444444"/>
        </w:rPr>
        <w:t>Lúc này khi khởi tạo đối tượng chúng ta có thể truyền luôn tham số cho nó như các ngôn ngữ khác.</w:t>
      </w:r>
    </w:p>
    <w:p w:rsidR="004974D0" w:rsidRPr="00CC5938" w:rsidRDefault="004974D0" w:rsidP="00F66E47">
      <w:pPr>
        <w:pStyle w:val="NormalWeb"/>
        <w:shd w:val="clear" w:color="auto" w:fill="FFFFFF"/>
        <w:spacing w:before="0" w:beforeAutospacing="0" w:after="105" w:afterAutospacing="0"/>
        <w:textAlignment w:val="baseline"/>
        <w:rPr>
          <w:color w:val="444444"/>
        </w:rPr>
      </w:pPr>
    </w:p>
    <w:p w:rsidR="004974D0" w:rsidRPr="00CC5938" w:rsidRDefault="004974D0" w:rsidP="00F66E47">
      <w:pPr>
        <w:pStyle w:val="NormalWeb"/>
        <w:shd w:val="clear" w:color="auto" w:fill="FFFFFF"/>
        <w:spacing w:before="0" w:beforeAutospacing="0" w:after="105" w:afterAutospacing="0"/>
        <w:textAlignment w:val="baseline"/>
        <w:rPr>
          <w:color w:val="444444"/>
        </w:rPr>
      </w:pPr>
    </w:p>
    <w:p w:rsidR="00F66E47" w:rsidRPr="00CC5938" w:rsidRDefault="00F66E47" w:rsidP="00F66E47">
      <w:pPr>
        <w:pStyle w:val="NormalWeb"/>
        <w:shd w:val="clear" w:color="auto" w:fill="FFFFFF"/>
        <w:spacing w:before="0" w:beforeAutospacing="0" w:after="0" w:afterAutospacing="0"/>
        <w:textAlignment w:val="baseline"/>
        <w:rPr>
          <w:color w:val="444444"/>
        </w:rPr>
      </w:pPr>
      <w:r w:rsidRPr="00CC5938">
        <w:rPr>
          <w:rStyle w:val="Strong"/>
          <w:color w:val="444444"/>
          <w:bdr w:val="none" w:sz="0" w:space="0" w:color="auto" w:frame="1"/>
        </w:rPr>
        <w:t>VD</w:t>
      </w:r>
      <w:r w:rsidRPr="00CC5938">
        <w:rPr>
          <w:color w:val="444444"/>
        </w:rPr>
        <w:t>:</w:t>
      </w:r>
    </w:p>
    <w:p w:rsidR="00F66E47" w:rsidRPr="00CC5938" w:rsidRDefault="00F66E47" w:rsidP="00F66E47">
      <w:pPr>
        <w:pStyle w:val="HTMLPreformatted"/>
        <w:shd w:val="clear" w:color="auto" w:fill="F6F6F6"/>
        <w:spacing w:line="360" w:lineRule="atLeast"/>
        <w:textAlignment w:val="baseline"/>
        <w:rPr>
          <w:rFonts w:ascii="Times New Roman" w:hAnsi="Times New Roman" w:cs="Times New Roman"/>
          <w:color w:val="444444"/>
          <w:sz w:val="24"/>
          <w:szCs w:val="24"/>
        </w:rPr>
      </w:pPr>
      <w:r w:rsidRPr="00CC5938">
        <w:rPr>
          <w:rStyle w:val="hljs-keyword"/>
          <w:rFonts w:ascii="Times New Roman" w:hAnsi="Times New Roman" w:cs="Times New Roman"/>
          <w:color w:val="B48EAD"/>
          <w:sz w:val="24"/>
          <w:szCs w:val="24"/>
          <w:bdr w:val="none" w:sz="0" w:space="0" w:color="auto" w:frame="1"/>
          <w:shd w:val="clear" w:color="auto" w:fill="2B303B"/>
        </w:rPr>
        <w:t>new</w:t>
      </w:r>
      <w:r w:rsidRPr="00CC5938">
        <w:rPr>
          <w:rStyle w:val="HTMLCode"/>
          <w:rFonts w:ascii="Times New Roman" w:hAnsi="Times New Roman" w:cs="Times New Roman"/>
          <w:color w:val="C0C5CE"/>
          <w:sz w:val="24"/>
          <w:szCs w:val="24"/>
          <w:bdr w:val="none" w:sz="0" w:space="0" w:color="auto" w:frame="1"/>
          <w:shd w:val="clear" w:color="auto" w:fill="2B303B"/>
        </w:rPr>
        <w:t xml:space="preserve"> </w:t>
      </w:r>
      <w:proofErr w:type="gramStart"/>
      <w:r w:rsidRPr="00CC5938">
        <w:rPr>
          <w:rStyle w:val="HTMLCode"/>
          <w:rFonts w:ascii="Times New Roman" w:hAnsi="Times New Roman" w:cs="Times New Roman"/>
          <w:color w:val="C0C5CE"/>
          <w:sz w:val="24"/>
          <w:szCs w:val="24"/>
          <w:bdr w:val="none" w:sz="0" w:space="0" w:color="auto" w:frame="1"/>
          <w:shd w:val="clear" w:color="auto" w:fill="2B303B"/>
        </w:rPr>
        <w:t>Employee(</w:t>
      </w:r>
      <w:proofErr w:type="gramEnd"/>
      <w:r w:rsidRPr="00CC5938">
        <w:rPr>
          <w:rStyle w:val="hljs-string"/>
          <w:rFonts w:ascii="Times New Roman" w:hAnsi="Times New Roman" w:cs="Times New Roman"/>
          <w:color w:val="A3BE8C"/>
          <w:sz w:val="24"/>
          <w:szCs w:val="24"/>
          <w:bdr w:val="none" w:sz="0" w:space="0" w:color="auto" w:frame="1"/>
          <w:shd w:val="clear" w:color="auto" w:fill="2B303B"/>
        </w:rPr>
        <w:t>"Vũ Thanh Tài"</w:t>
      </w:r>
      <w:r w:rsidRPr="00CC5938">
        <w:rPr>
          <w:rStyle w:val="HTMLCode"/>
          <w:rFonts w:ascii="Times New Roman" w:hAnsi="Times New Roman" w:cs="Times New Roman"/>
          <w:color w:val="C0C5CE"/>
          <w:sz w:val="24"/>
          <w:szCs w:val="24"/>
          <w:bdr w:val="none" w:sz="0" w:space="0" w:color="auto" w:frame="1"/>
          <w:shd w:val="clear" w:color="auto" w:fill="2B303B"/>
        </w:rPr>
        <w:t xml:space="preserve">, </w:t>
      </w:r>
      <w:r w:rsidRPr="00CC5938">
        <w:rPr>
          <w:rStyle w:val="hljs-number"/>
          <w:rFonts w:ascii="Times New Roman" w:hAnsi="Times New Roman" w:cs="Times New Roman"/>
          <w:color w:val="D08770"/>
          <w:sz w:val="24"/>
          <w:szCs w:val="24"/>
          <w:bdr w:val="none" w:sz="0" w:space="0" w:color="auto" w:frame="1"/>
          <w:shd w:val="clear" w:color="auto" w:fill="2B303B"/>
        </w:rPr>
        <w:t>22</w:t>
      </w:r>
      <w:r w:rsidRPr="00CC5938">
        <w:rPr>
          <w:rStyle w:val="HTMLCode"/>
          <w:rFonts w:ascii="Times New Roman" w:hAnsi="Times New Roman" w:cs="Times New Roman"/>
          <w:color w:val="C0C5CE"/>
          <w:sz w:val="24"/>
          <w:szCs w:val="24"/>
          <w:bdr w:val="none" w:sz="0" w:space="0" w:color="auto" w:frame="1"/>
          <w:shd w:val="clear" w:color="auto" w:fill="2B303B"/>
        </w:rPr>
        <w:t>);</w:t>
      </w:r>
    </w:p>
    <w:p w:rsidR="00F66E47" w:rsidRPr="00CC5938" w:rsidRDefault="00F66E47" w:rsidP="00F66E47">
      <w:pPr>
        <w:pStyle w:val="NormalWeb"/>
        <w:shd w:val="clear" w:color="auto" w:fill="FFFFFF"/>
        <w:spacing w:before="0" w:beforeAutospacing="0" w:after="0" w:afterAutospacing="0"/>
        <w:textAlignment w:val="baseline"/>
        <w:rPr>
          <w:color w:val="444444"/>
        </w:rPr>
      </w:pPr>
      <w:r w:rsidRPr="00CC5938">
        <w:rPr>
          <w:color w:val="444444"/>
        </w:rPr>
        <w:t>Bạn nào muốn kiểm chứng có thể </w:t>
      </w:r>
      <w:proofErr w:type="gramStart"/>
      <w:r w:rsidRPr="00CC5938">
        <w:rPr>
          <w:rStyle w:val="HTMLCode"/>
          <w:rFonts w:ascii="Times New Roman" w:hAnsi="Times New Roman" w:cs="Times New Roman"/>
          <w:color w:val="BB571A"/>
          <w:sz w:val="24"/>
          <w:szCs w:val="24"/>
          <w:bdr w:val="none" w:sz="0" w:space="0" w:color="auto" w:frame="1"/>
          <w:shd w:val="clear" w:color="auto" w:fill="F0F0F0"/>
        </w:rPr>
        <w:t>console.log(</w:t>
      </w:r>
      <w:proofErr w:type="gramEnd"/>
      <w:r w:rsidRPr="00CC5938">
        <w:rPr>
          <w:rStyle w:val="HTMLCode"/>
          <w:rFonts w:ascii="Times New Roman" w:hAnsi="Times New Roman" w:cs="Times New Roman"/>
          <w:color w:val="BB571A"/>
          <w:sz w:val="24"/>
          <w:szCs w:val="24"/>
          <w:bdr w:val="none" w:sz="0" w:space="0" w:color="auto" w:frame="1"/>
          <w:shd w:val="clear" w:color="auto" w:fill="F0F0F0"/>
        </w:rPr>
        <w:t>)</w:t>
      </w:r>
      <w:r w:rsidRPr="00CC5938">
        <w:rPr>
          <w:color w:val="444444"/>
        </w:rPr>
        <w:t> đối tượng này ra để xem class sẽ xuất hiện ra hai thuộc tính nam và age với giá trị như khởi tạo.</w:t>
      </w:r>
    </w:p>
    <w:p w:rsidR="00F66E47" w:rsidRPr="00CC5938" w:rsidRDefault="00F66E47" w:rsidP="00F66E47">
      <w:pPr>
        <w:pStyle w:val="Heading2"/>
        <w:pBdr>
          <w:bottom w:val="single" w:sz="6" w:space="8" w:color="DDDDDD"/>
        </w:pBdr>
        <w:shd w:val="clear" w:color="auto" w:fill="FFFFFF"/>
        <w:spacing w:before="0" w:beforeAutospacing="0" w:after="150" w:afterAutospacing="0" w:line="525" w:lineRule="atLeast"/>
        <w:textAlignment w:val="baseline"/>
        <w:rPr>
          <w:bCs w:val="0"/>
          <w:sz w:val="24"/>
          <w:szCs w:val="24"/>
        </w:rPr>
      </w:pPr>
      <w:r w:rsidRPr="00CC5938">
        <w:rPr>
          <w:bCs w:val="0"/>
          <w:sz w:val="24"/>
          <w:szCs w:val="24"/>
        </w:rPr>
        <w:t>2, Class Inheritance.</w:t>
      </w:r>
    </w:p>
    <w:p w:rsidR="00F66E47" w:rsidRPr="00CC5938" w:rsidRDefault="00F66E47" w:rsidP="00F66E47">
      <w:pPr>
        <w:pStyle w:val="NormalWeb"/>
        <w:shd w:val="clear" w:color="auto" w:fill="FFFFFF"/>
        <w:spacing w:before="0" w:beforeAutospacing="0" w:after="0" w:afterAutospacing="0"/>
        <w:textAlignment w:val="baseline"/>
        <w:rPr>
          <w:ins w:id="1" w:author="Unknown"/>
          <w:color w:val="444444"/>
        </w:rPr>
      </w:pPr>
      <w:ins w:id="2" w:author="Unknown">
        <w:r w:rsidRPr="00CC5938">
          <w:rPr>
            <w:color w:val="444444"/>
          </w:rPr>
          <w:t>Đã theo chuẩn </w:t>
        </w:r>
        <w:r w:rsidRPr="00CC5938">
          <w:rPr>
            <w:rStyle w:val="HTMLCode"/>
            <w:rFonts w:ascii="Times New Roman" w:hAnsi="Times New Roman" w:cs="Times New Roman"/>
            <w:color w:val="BB571A"/>
            <w:sz w:val="24"/>
            <w:szCs w:val="24"/>
            <w:bdr w:val="none" w:sz="0" w:space="0" w:color="auto" w:frame="1"/>
            <w:shd w:val="clear" w:color="auto" w:fill="F0F0F0"/>
          </w:rPr>
          <w:t>OOP-style</w:t>
        </w:r>
        <w:r w:rsidRPr="00CC5938">
          <w:rPr>
            <w:color w:val="444444"/>
          </w:rPr>
          <w:t> thì phải đầy đủ đúng không mọi người? Với ES6, nó cũng đã cung cấp cho chúng ta sử dụng từ khóa </w:t>
        </w:r>
        <w:r w:rsidRPr="00CC5938">
          <w:rPr>
            <w:rStyle w:val="HTMLCode"/>
            <w:rFonts w:ascii="Times New Roman" w:hAnsi="Times New Roman" w:cs="Times New Roman"/>
            <w:color w:val="BB571A"/>
            <w:sz w:val="24"/>
            <w:szCs w:val="24"/>
            <w:bdr w:val="none" w:sz="0" w:space="0" w:color="auto" w:frame="1"/>
            <w:shd w:val="clear" w:color="auto" w:fill="F0F0F0"/>
          </w:rPr>
          <w:t>extends</w:t>
        </w:r>
        <w:r w:rsidRPr="00CC5938">
          <w:rPr>
            <w:color w:val="444444"/>
          </w:rPr>
          <w:t> để kế thừa từ đối tượng khác.</w:t>
        </w:r>
      </w:ins>
    </w:p>
    <w:p w:rsidR="00F66E47" w:rsidRPr="00CC5938" w:rsidRDefault="00F66E47" w:rsidP="00F66E47">
      <w:pPr>
        <w:pStyle w:val="NormalWeb"/>
        <w:shd w:val="clear" w:color="auto" w:fill="FFFFFF"/>
        <w:spacing w:before="0" w:beforeAutospacing="0" w:after="0" w:afterAutospacing="0"/>
        <w:textAlignment w:val="baseline"/>
        <w:rPr>
          <w:color w:val="444444"/>
        </w:rPr>
      </w:pPr>
      <w:ins w:id="3" w:author="Unknown">
        <w:r w:rsidRPr="00CC5938">
          <w:rPr>
            <w:rStyle w:val="Strong"/>
            <w:color w:val="444444"/>
            <w:bdr w:val="none" w:sz="0" w:space="0" w:color="auto" w:frame="1"/>
          </w:rPr>
          <w:t>Cú Pháp</w:t>
        </w:r>
        <w:r w:rsidRPr="00CC5938">
          <w:rPr>
            <w:color w:val="444444"/>
          </w:rPr>
          <w:t>:</w:t>
        </w:r>
      </w:ins>
    </w:p>
    <w:p w:rsidR="004974D0" w:rsidRPr="00CC5938" w:rsidRDefault="004974D0" w:rsidP="00F66E47">
      <w:pPr>
        <w:pStyle w:val="NormalWeb"/>
        <w:shd w:val="clear" w:color="auto" w:fill="FFFFFF"/>
        <w:spacing w:before="0" w:beforeAutospacing="0" w:after="0" w:afterAutospacing="0"/>
        <w:textAlignment w:val="baseline"/>
        <w:rPr>
          <w:ins w:id="4" w:author="Unknown"/>
          <w:color w:val="444444"/>
        </w:rPr>
      </w:pPr>
    </w:p>
    <w:p w:rsidR="00F66E47" w:rsidRPr="00CC5938" w:rsidRDefault="00F66E47" w:rsidP="00F66E47">
      <w:pPr>
        <w:pStyle w:val="HTMLPreformatted"/>
        <w:shd w:val="clear" w:color="auto" w:fill="F6F6F6"/>
        <w:spacing w:line="360" w:lineRule="atLeast"/>
        <w:textAlignment w:val="baseline"/>
        <w:rPr>
          <w:ins w:id="5" w:author="Unknown"/>
          <w:rStyle w:val="HTMLCode"/>
          <w:rFonts w:ascii="Times New Roman" w:hAnsi="Times New Roman" w:cs="Times New Roman"/>
          <w:color w:val="C0C5CE"/>
          <w:sz w:val="24"/>
          <w:szCs w:val="24"/>
          <w:bdr w:val="none" w:sz="0" w:space="0" w:color="auto" w:frame="1"/>
          <w:shd w:val="clear" w:color="auto" w:fill="2B303B"/>
        </w:rPr>
      </w:pPr>
      <w:ins w:id="6" w:author="Unknown">
        <w:r w:rsidRPr="00CC5938">
          <w:rPr>
            <w:rStyle w:val="hljs-keyword"/>
            <w:rFonts w:ascii="Times New Roman" w:hAnsi="Times New Roman" w:cs="Times New Roman"/>
            <w:color w:val="B48EAD"/>
            <w:sz w:val="24"/>
            <w:szCs w:val="24"/>
            <w:bdr w:val="none" w:sz="0" w:space="0" w:color="auto" w:frame="1"/>
            <w:shd w:val="clear" w:color="auto" w:fill="2B303B"/>
          </w:rPr>
          <w:t>class</w:t>
        </w:r>
        <w:r w:rsidRPr="00CC5938">
          <w:rPr>
            <w:rStyle w:val="HTMLCode"/>
            <w:rFonts w:ascii="Times New Roman" w:hAnsi="Times New Roman" w:cs="Times New Roman"/>
            <w:color w:val="C0C5CE"/>
            <w:sz w:val="24"/>
            <w:szCs w:val="24"/>
            <w:bdr w:val="none" w:sz="0" w:space="0" w:color="auto" w:frame="1"/>
            <w:shd w:val="clear" w:color="auto" w:fill="2B303B"/>
          </w:rPr>
          <w:t xml:space="preserve"> A extends B {</w:t>
        </w:r>
      </w:ins>
    </w:p>
    <w:p w:rsidR="00F66E47" w:rsidRPr="00CC5938" w:rsidRDefault="00F66E47" w:rsidP="00F66E47">
      <w:pPr>
        <w:pStyle w:val="HTMLPreformatted"/>
        <w:shd w:val="clear" w:color="auto" w:fill="F6F6F6"/>
        <w:spacing w:line="360" w:lineRule="atLeast"/>
        <w:textAlignment w:val="baseline"/>
        <w:rPr>
          <w:ins w:id="7" w:author="Unknown"/>
          <w:rStyle w:val="HTMLCode"/>
          <w:rFonts w:ascii="Times New Roman" w:hAnsi="Times New Roman" w:cs="Times New Roman"/>
          <w:color w:val="C0C5CE"/>
          <w:sz w:val="24"/>
          <w:szCs w:val="24"/>
          <w:bdr w:val="none" w:sz="0" w:space="0" w:color="auto" w:frame="1"/>
          <w:shd w:val="clear" w:color="auto" w:fill="2B303B"/>
        </w:rPr>
      </w:pPr>
      <w:ins w:id="8"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w:t>
        </w:r>
        <w:r w:rsidRPr="00CC5938">
          <w:rPr>
            <w:rStyle w:val="hljs-comment"/>
            <w:rFonts w:ascii="Times New Roman" w:hAnsi="Times New Roman" w:cs="Times New Roman"/>
            <w:color w:val="65737E"/>
            <w:sz w:val="24"/>
            <w:szCs w:val="24"/>
            <w:bdr w:val="none" w:sz="0" w:space="0" w:color="auto" w:frame="1"/>
            <w:shd w:val="clear" w:color="auto" w:fill="2B303B"/>
          </w:rPr>
          <w:t>//code</w:t>
        </w:r>
      </w:ins>
    </w:p>
    <w:p w:rsidR="00F66E47" w:rsidRPr="00CC5938" w:rsidRDefault="00F66E47" w:rsidP="00F66E47">
      <w:pPr>
        <w:pStyle w:val="HTMLPreformatted"/>
        <w:shd w:val="clear" w:color="auto" w:fill="F6F6F6"/>
        <w:spacing w:line="360" w:lineRule="atLeast"/>
        <w:textAlignment w:val="baseline"/>
        <w:rPr>
          <w:ins w:id="9" w:author="Unknown"/>
          <w:rFonts w:ascii="Times New Roman" w:hAnsi="Times New Roman" w:cs="Times New Roman"/>
          <w:color w:val="444444"/>
          <w:sz w:val="24"/>
          <w:szCs w:val="24"/>
        </w:rPr>
      </w:pPr>
      <w:ins w:id="10" w:author="Unknown">
        <w:r w:rsidRPr="00CC5938">
          <w:rPr>
            <w:rStyle w:val="HTMLCode"/>
            <w:rFonts w:ascii="Times New Roman" w:hAnsi="Times New Roman" w:cs="Times New Roman"/>
            <w:color w:val="C0C5CE"/>
            <w:sz w:val="24"/>
            <w:szCs w:val="24"/>
            <w:bdr w:val="none" w:sz="0" w:space="0" w:color="auto" w:frame="1"/>
            <w:shd w:val="clear" w:color="auto" w:fill="2B303B"/>
          </w:rPr>
          <w:t>}</w:t>
        </w:r>
      </w:ins>
    </w:p>
    <w:p w:rsidR="00F66E47" w:rsidRPr="00CC5938" w:rsidRDefault="00F66E47" w:rsidP="00F66E47">
      <w:pPr>
        <w:pStyle w:val="NormalWeb"/>
        <w:shd w:val="clear" w:color="auto" w:fill="FFFFFF"/>
        <w:spacing w:before="0" w:beforeAutospacing="0" w:after="0" w:afterAutospacing="0"/>
        <w:textAlignment w:val="baseline"/>
        <w:rPr>
          <w:ins w:id="11" w:author="Unknown"/>
          <w:color w:val="444444"/>
        </w:rPr>
      </w:pPr>
      <w:ins w:id="12" w:author="Unknown">
        <w:r w:rsidRPr="00CC5938">
          <w:rPr>
            <w:rStyle w:val="Strong"/>
            <w:color w:val="444444"/>
            <w:bdr w:val="none" w:sz="0" w:space="0" w:color="auto" w:frame="1"/>
          </w:rPr>
          <w:lastRenderedPageBreak/>
          <w:t>Trong đó</w:t>
        </w:r>
        <w:r w:rsidRPr="00CC5938">
          <w:rPr>
            <w:color w:val="444444"/>
          </w:rPr>
          <w:t>: </w:t>
        </w:r>
        <w:r w:rsidRPr="00CC5938">
          <w:rPr>
            <w:rStyle w:val="HTMLCode"/>
            <w:rFonts w:ascii="Times New Roman" w:hAnsi="Times New Roman" w:cs="Times New Roman"/>
            <w:color w:val="BB571A"/>
            <w:sz w:val="24"/>
            <w:szCs w:val="24"/>
            <w:bdr w:val="none" w:sz="0" w:space="0" w:color="auto" w:frame="1"/>
            <w:shd w:val="clear" w:color="auto" w:fill="F0F0F0"/>
          </w:rPr>
          <w:t>A</w:t>
        </w:r>
        <w:r w:rsidRPr="00CC5938">
          <w:rPr>
            <w:color w:val="444444"/>
          </w:rPr>
          <w:t> là class đang được khai báo, và nó kế thừa lại các thuộc tính và phương thức từ class </w:t>
        </w:r>
        <w:r w:rsidRPr="00CC5938">
          <w:rPr>
            <w:rStyle w:val="HTMLCode"/>
            <w:rFonts w:ascii="Times New Roman" w:hAnsi="Times New Roman" w:cs="Times New Roman"/>
            <w:color w:val="BB571A"/>
            <w:sz w:val="24"/>
            <w:szCs w:val="24"/>
            <w:bdr w:val="none" w:sz="0" w:space="0" w:color="auto" w:frame="1"/>
            <w:shd w:val="clear" w:color="auto" w:fill="F0F0F0"/>
          </w:rPr>
          <w:t>B</w:t>
        </w:r>
        <w:r w:rsidRPr="00CC5938">
          <w:rPr>
            <w:color w:val="444444"/>
          </w:rPr>
          <w:t>.</w:t>
        </w:r>
      </w:ins>
    </w:p>
    <w:p w:rsidR="00F66E47" w:rsidRPr="00CC5938" w:rsidRDefault="00F66E47" w:rsidP="00F66E47">
      <w:pPr>
        <w:pStyle w:val="NormalWeb"/>
        <w:shd w:val="clear" w:color="auto" w:fill="FFFFFF"/>
        <w:spacing w:before="0" w:beforeAutospacing="0" w:after="0" w:afterAutospacing="0"/>
        <w:textAlignment w:val="baseline"/>
        <w:rPr>
          <w:ins w:id="13" w:author="Unknown"/>
          <w:color w:val="444444"/>
        </w:rPr>
      </w:pPr>
      <w:ins w:id="14" w:author="Unknown">
        <w:r w:rsidRPr="00CC5938">
          <w:rPr>
            <w:rStyle w:val="Strong"/>
            <w:color w:val="444444"/>
            <w:bdr w:val="none" w:sz="0" w:space="0" w:color="auto" w:frame="1"/>
          </w:rPr>
          <w:t>VD</w:t>
        </w:r>
        <w:r w:rsidRPr="00CC5938">
          <w:rPr>
            <w:color w:val="444444"/>
          </w:rPr>
          <w:t>: Mình sẽ viết một đối tượng MaleEmployee kế thừa từ class Employee ở trên.</w:t>
        </w:r>
      </w:ins>
    </w:p>
    <w:p w:rsidR="00F66E47" w:rsidRPr="00CC5938" w:rsidRDefault="00F66E47" w:rsidP="00F66E47">
      <w:pPr>
        <w:pStyle w:val="HTMLPreformatted"/>
        <w:shd w:val="clear" w:color="auto" w:fill="F6F6F6"/>
        <w:spacing w:line="360" w:lineRule="atLeast"/>
        <w:textAlignment w:val="baseline"/>
        <w:rPr>
          <w:ins w:id="15" w:author="Unknown"/>
          <w:rStyle w:val="HTMLCode"/>
          <w:rFonts w:ascii="Times New Roman" w:hAnsi="Times New Roman" w:cs="Times New Roman"/>
          <w:color w:val="C0C5CE"/>
          <w:sz w:val="24"/>
          <w:szCs w:val="24"/>
          <w:bdr w:val="none" w:sz="0" w:space="0" w:color="auto" w:frame="1"/>
          <w:shd w:val="clear" w:color="auto" w:fill="2B303B"/>
        </w:rPr>
      </w:pPr>
      <w:ins w:id="16" w:author="Unknown">
        <w:r w:rsidRPr="00CC5938">
          <w:rPr>
            <w:rStyle w:val="hljs-keyword"/>
            <w:rFonts w:ascii="Times New Roman" w:hAnsi="Times New Roman" w:cs="Times New Roman"/>
            <w:color w:val="B48EAD"/>
            <w:sz w:val="24"/>
            <w:szCs w:val="24"/>
            <w:bdr w:val="none" w:sz="0" w:space="0" w:color="auto" w:frame="1"/>
            <w:shd w:val="clear" w:color="auto" w:fill="2B303B"/>
          </w:rPr>
          <w:t>class</w:t>
        </w:r>
        <w:r w:rsidRPr="00CC5938">
          <w:rPr>
            <w:rStyle w:val="HTMLCode"/>
            <w:rFonts w:ascii="Times New Roman" w:hAnsi="Times New Roman" w:cs="Times New Roman"/>
            <w:color w:val="C0C5CE"/>
            <w:sz w:val="24"/>
            <w:szCs w:val="24"/>
            <w:bdr w:val="none" w:sz="0" w:space="0" w:color="auto" w:frame="1"/>
            <w:shd w:val="clear" w:color="auto" w:fill="2B303B"/>
          </w:rPr>
          <w:t xml:space="preserve"> MaleEmployee extends Employee {</w:t>
        </w:r>
      </w:ins>
    </w:p>
    <w:p w:rsidR="00F66E47" w:rsidRPr="00CC5938" w:rsidRDefault="00F66E47" w:rsidP="00F66E47">
      <w:pPr>
        <w:pStyle w:val="HTMLPreformatted"/>
        <w:shd w:val="clear" w:color="auto" w:fill="F6F6F6"/>
        <w:spacing w:line="360" w:lineRule="atLeast"/>
        <w:textAlignment w:val="baseline"/>
        <w:rPr>
          <w:ins w:id="17" w:author="Unknown"/>
          <w:rStyle w:val="HTMLCode"/>
          <w:rFonts w:ascii="Times New Roman" w:hAnsi="Times New Roman" w:cs="Times New Roman"/>
          <w:color w:val="C0C5CE"/>
          <w:sz w:val="24"/>
          <w:szCs w:val="24"/>
          <w:bdr w:val="none" w:sz="0" w:space="0" w:color="auto" w:frame="1"/>
          <w:shd w:val="clear" w:color="auto" w:fill="2B303B"/>
        </w:rPr>
      </w:pPr>
      <w:ins w:id="18"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constructor (</w:t>
        </w:r>
        <w:proofErr w:type="gramStart"/>
        <w:r w:rsidRPr="00CC5938">
          <w:rPr>
            <w:rStyle w:val="HTMLCode"/>
            <w:rFonts w:ascii="Times New Roman" w:hAnsi="Times New Roman" w:cs="Times New Roman"/>
            <w:color w:val="C0C5CE"/>
            <w:sz w:val="24"/>
            <w:szCs w:val="24"/>
            <w:bdr w:val="none" w:sz="0" w:space="0" w:color="auto" w:frame="1"/>
            <w:shd w:val="clear" w:color="auto" w:fill="2B303B"/>
          </w:rPr>
          <w:t>name,age</w:t>
        </w:r>
        <w:proofErr w:type="gramEnd"/>
        <w:r w:rsidRPr="00CC5938">
          <w:rPr>
            <w:rStyle w:val="HTMLCode"/>
            <w:rFonts w:ascii="Times New Roman" w:hAnsi="Times New Roman" w:cs="Times New Roman"/>
            <w:color w:val="C0C5CE"/>
            <w:sz w:val="24"/>
            <w:szCs w:val="24"/>
            <w:bdr w:val="none" w:sz="0" w:space="0" w:color="auto" w:frame="1"/>
            <w:shd w:val="clear" w:color="auto" w:fill="2B303B"/>
          </w:rPr>
          <w:t>,wifeName) {</w:t>
        </w:r>
      </w:ins>
    </w:p>
    <w:p w:rsidR="00F66E47" w:rsidRPr="00CC5938" w:rsidRDefault="00F66E47" w:rsidP="00F66E47">
      <w:pPr>
        <w:pStyle w:val="HTMLPreformatted"/>
        <w:shd w:val="clear" w:color="auto" w:fill="F6F6F6"/>
        <w:spacing w:line="360" w:lineRule="atLeast"/>
        <w:textAlignment w:val="baseline"/>
        <w:rPr>
          <w:ins w:id="19" w:author="Unknown"/>
          <w:rStyle w:val="HTMLCode"/>
          <w:rFonts w:ascii="Times New Roman" w:hAnsi="Times New Roman" w:cs="Times New Roman"/>
          <w:color w:val="C0C5CE"/>
          <w:sz w:val="24"/>
          <w:szCs w:val="24"/>
          <w:bdr w:val="none" w:sz="0" w:space="0" w:color="auto" w:frame="1"/>
          <w:shd w:val="clear" w:color="auto" w:fill="2B303B"/>
        </w:rPr>
      </w:pPr>
      <w:ins w:id="20"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super(</w:t>
        </w:r>
        <w:proofErr w:type="gramStart"/>
        <w:r w:rsidRPr="00CC5938">
          <w:rPr>
            <w:rStyle w:val="HTMLCode"/>
            <w:rFonts w:ascii="Times New Roman" w:hAnsi="Times New Roman" w:cs="Times New Roman"/>
            <w:color w:val="C0C5CE"/>
            <w:sz w:val="24"/>
            <w:szCs w:val="24"/>
            <w:bdr w:val="none" w:sz="0" w:space="0" w:color="auto" w:frame="1"/>
            <w:shd w:val="clear" w:color="auto" w:fill="2B303B"/>
          </w:rPr>
          <w:t>name,age</w:t>
        </w:r>
        <w:proofErr w:type="gramEnd"/>
        <w:r w:rsidRPr="00CC5938">
          <w:rPr>
            <w:rStyle w:val="HTMLCode"/>
            <w:rFonts w:ascii="Times New Roman" w:hAnsi="Times New Roman" w:cs="Times New Roman"/>
            <w:color w:val="C0C5CE"/>
            <w:sz w:val="24"/>
            <w:szCs w:val="24"/>
            <w:bdr w:val="none" w:sz="0" w:space="0" w:color="auto" w:frame="1"/>
            <w:shd w:val="clear" w:color="auto" w:fill="2B303B"/>
          </w:rPr>
          <w:t>);</w:t>
        </w:r>
      </w:ins>
    </w:p>
    <w:p w:rsidR="00F66E47" w:rsidRPr="00CC5938" w:rsidRDefault="00F66E47" w:rsidP="00F66E47">
      <w:pPr>
        <w:pStyle w:val="HTMLPreformatted"/>
        <w:shd w:val="clear" w:color="auto" w:fill="F6F6F6"/>
        <w:spacing w:line="360" w:lineRule="atLeast"/>
        <w:textAlignment w:val="baseline"/>
        <w:rPr>
          <w:ins w:id="21" w:author="Unknown"/>
          <w:rStyle w:val="HTMLCode"/>
          <w:rFonts w:ascii="Times New Roman" w:hAnsi="Times New Roman" w:cs="Times New Roman"/>
          <w:color w:val="C0C5CE"/>
          <w:sz w:val="24"/>
          <w:szCs w:val="24"/>
          <w:bdr w:val="none" w:sz="0" w:space="0" w:color="auto" w:frame="1"/>
          <w:shd w:val="clear" w:color="auto" w:fill="2B303B"/>
        </w:rPr>
      </w:pPr>
      <w:ins w:id="22"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w:t>
        </w:r>
        <w:proofErr w:type="gramStart"/>
        <w:r w:rsidRPr="00CC5938">
          <w:rPr>
            <w:rStyle w:val="hljs-keyword"/>
            <w:rFonts w:ascii="Times New Roman" w:hAnsi="Times New Roman" w:cs="Times New Roman"/>
            <w:color w:val="B48EAD"/>
            <w:sz w:val="24"/>
            <w:szCs w:val="24"/>
            <w:bdr w:val="none" w:sz="0" w:space="0" w:color="auto" w:frame="1"/>
            <w:shd w:val="clear" w:color="auto" w:fill="2B303B"/>
          </w:rPr>
          <w:t>this</w:t>
        </w:r>
        <w:r w:rsidRPr="00CC5938">
          <w:rPr>
            <w:rStyle w:val="HTMLCode"/>
            <w:rFonts w:ascii="Times New Roman" w:hAnsi="Times New Roman" w:cs="Times New Roman"/>
            <w:color w:val="C0C5CE"/>
            <w:sz w:val="24"/>
            <w:szCs w:val="24"/>
            <w:bdr w:val="none" w:sz="0" w:space="0" w:color="auto" w:frame="1"/>
            <w:shd w:val="clear" w:color="auto" w:fill="2B303B"/>
          </w:rPr>
          <w:t>.wifeName</w:t>
        </w:r>
        <w:proofErr w:type="gramEnd"/>
        <w:r w:rsidRPr="00CC5938">
          <w:rPr>
            <w:rStyle w:val="HTMLCode"/>
            <w:rFonts w:ascii="Times New Roman" w:hAnsi="Times New Roman" w:cs="Times New Roman"/>
            <w:color w:val="C0C5CE"/>
            <w:sz w:val="24"/>
            <w:szCs w:val="24"/>
            <w:bdr w:val="none" w:sz="0" w:space="0" w:color="auto" w:frame="1"/>
            <w:shd w:val="clear" w:color="auto" w:fill="2B303B"/>
          </w:rPr>
          <w:t xml:space="preserve"> = wifeName;</w:t>
        </w:r>
      </w:ins>
    </w:p>
    <w:p w:rsidR="00F66E47" w:rsidRPr="00CC5938" w:rsidRDefault="00F66E47" w:rsidP="00F66E47">
      <w:pPr>
        <w:pStyle w:val="HTMLPreformatted"/>
        <w:shd w:val="clear" w:color="auto" w:fill="F6F6F6"/>
        <w:spacing w:line="360" w:lineRule="atLeast"/>
        <w:textAlignment w:val="baseline"/>
        <w:rPr>
          <w:ins w:id="23" w:author="Unknown"/>
          <w:rStyle w:val="HTMLCode"/>
          <w:rFonts w:ascii="Times New Roman" w:hAnsi="Times New Roman" w:cs="Times New Roman"/>
          <w:color w:val="C0C5CE"/>
          <w:sz w:val="24"/>
          <w:szCs w:val="24"/>
          <w:bdr w:val="none" w:sz="0" w:space="0" w:color="auto" w:frame="1"/>
          <w:shd w:val="clear" w:color="auto" w:fill="2B303B"/>
        </w:rPr>
      </w:pPr>
      <w:ins w:id="24"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w:t>
        </w:r>
      </w:ins>
    </w:p>
    <w:p w:rsidR="00F66E47" w:rsidRPr="00CC5938" w:rsidRDefault="00F66E47" w:rsidP="00F66E47">
      <w:pPr>
        <w:pStyle w:val="HTMLPreformatted"/>
        <w:shd w:val="clear" w:color="auto" w:fill="F6F6F6"/>
        <w:spacing w:line="360" w:lineRule="atLeast"/>
        <w:textAlignment w:val="baseline"/>
        <w:rPr>
          <w:ins w:id="25" w:author="Unknown"/>
          <w:rStyle w:val="HTMLCode"/>
          <w:rFonts w:ascii="Times New Roman" w:hAnsi="Times New Roman" w:cs="Times New Roman"/>
          <w:color w:val="C0C5CE"/>
          <w:sz w:val="24"/>
          <w:szCs w:val="24"/>
          <w:bdr w:val="none" w:sz="0" w:space="0" w:color="auto" w:frame="1"/>
          <w:shd w:val="clear" w:color="auto" w:fill="2B303B"/>
        </w:rPr>
      </w:pPr>
      <w:ins w:id="26"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setWifeName (wifeName) {</w:t>
        </w:r>
      </w:ins>
    </w:p>
    <w:p w:rsidR="00F66E47" w:rsidRPr="00CC5938" w:rsidRDefault="00F66E47" w:rsidP="00F66E47">
      <w:pPr>
        <w:pStyle w:val="HTMLPreformatted"/>
        <w:shd w:val="clear" w:color="auto" w:fill="F6F6F6"/>
        <w:spacing w:line="360" w:lineRule="atLeast"/>
        <w:textAlignment w:val="baseline"/>
        <w:rPr>
          <w:ins w:id="27" w:author="Unknown"/>
          <w:rStyle w:val="HTMLCode"/>
          <w:rFonts w:ascii="Times New Roman" w:hAnsi="Times New Roman" w:cs="Times New Roman"/>
          <w:color w:val="C0C5CE"/>
          <w:sz w:val="24"/>
          <w:szCs w:val="24"/>
          <w:bdr w:val="none" w:sz="0" w:space="0" w:color="auto" w:frame="1"/>
          <w:shd w:val="clear" w:color="auto" w:fill="2B303B"/>
        </w:rPr>
      </w:pPr>
      <w:ins w:id="28"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w:t>
        </w:r>
        <w:proofErr w:type="gramStart"/>
        <w:r w:rsidRPr="00CC5938">
          <w:rPr>
            <w:rStyle w:val="hljs-keyword"/>
            <w:rFonts w:ascii="Times New Roman" w:hAnsi="Times New Roman" w:cs="Times New Roman"/>
            <w:color w:val="B48EAD"/>
            <w:sz w:val="24"/>
            <w:szCs w:val="24"/>
            <w:bdr w:val="none" w:sz="0" w:space="0" w:color="auto" w:frame="1"/>
            <w:shd w:val="clear" w:color="auto" w:fill="2B303B"/>
          </w:rPr>
          <w:t>this</w:t>
        </w:r>
        <w:r w:rsidRPr="00CC5938">
          <w:rPr>
            <w:rStyle w:val="HTMLCode"/>
            <w:rFonts w:ascii="Times New Roman" w:hAnsi="Times New Roman" w:cs="Times New Roman"/>
            <w:color w:val="C0C5CE"/>
            <w:sz w:val="24"/>
            <w:szCs w:val="24"/>
            <w:bdr w:val="none" w:sz="0" w:space="0" w:color="auto" w:frame="1"/>
            <w:shd w:val="clear" w:color="auto" w:fill="2B303B"/>
          </w:rPr>
          <w:t>.setWifeName</w:t>
        </w:r>
        <w:proofErr w:type="gramEnd"/>
        <w:r w:rsidRPr="00CC5938">
          <w:rPr>
            <w:rStyle w:val="HTMLCode"/>
            <w:rFonts w:ascii="Times New Roman" w:hAnsi="Times New Roman" w:cs="Times New Roman"/>
            <w:color w:val="C0C5CE"/>
            <w:sz w:val="24"/>
            <w:szCs w:val="24"/>
            <w:bdr w:val="none" w:sz="0" w:space="0" w:color="auto" w:frame="1"/>
            <w:shd w:val="clear" w:color="auto" w:fill="2B303B"/>
          </w:rPr>
          <w:t>;</w:t>
        </w:r>
      </w:ins>
    </w:p>
    <w:p w:rsidR="00F66E47" w:rsidRPr="00CC5938" w:rsidRDefault="00F66E47" w:rsidP="00F66E47">
      <w:pPr>
        <w:pStyle w:val="HTMLPreformatted"/>
        <w:shd w:val="clear" w:color="auto" w:fill="F6F6F6"/>
        <w:spacing w:line="360" w:lineRule="atLeast"/>
        <w:textAlignment w:val="baseline"/>
        <w:rPr>
          <w:ins w:id="29" w:author="Unknown"/>
          <w:rStyle w:val="HTMLCode"/>
          <w:rFonts w:ascii="Times New Roman" w:hAnsi="Times New Roman" w:cs="Times New Roman"/>
          <w:color w:val="C0C5CE"/>
          <w:sz w:val="24"/>
          <w:szCs w:val="24"/>
          <w:bdr w:val="none" w:sz="0" w:space="0" w:color="auto" w:frame="1"/>
          <w:shd w:val="clear" w:color="auto" w:fill="2B303B"/>
        </w:rPr>
      </w:pPr>
      <w:ins w:id="30"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w:t>
        </w:r>
      </w:ins>
    </w:p>
    <w:p w:rsidR="00F66E47" w:rsidRPr="00CC5938" w:rsidRDefault="00F66E47" w:rsidP="00F66E47">
      <w:pPr>
        <w:pStyle w:val="HTMLPreformatted"/>
        <w:shd w:val="clear" w:color="auto" w:fill="F6F6F6"/>
        <w:spacing w:line="360" w:lineRule="atLeast"/>
        <w:textAlignment w:val="baseline"/>
        <w:rPr>
          <w:ins w:id="31" w:author="Unknown"/>
          <w:rStyle w:val="HTMLCode"/>
          <w:rFonts w:ascii="Times New Roman" w:hAnsi="Times New Roman" w:cs="Times New Roman"/>
          <w:color w:val="C0C5CE"/>
          <w:sz w:val="24"/>
          <w:szCs w:val="24"/>
          <w:bdr w:val="none" w:sz="0" w:space="0" w:color="auto" w:frame="1"/>
          <w:shd w:val="clear" w:color="auto" w:fill="2B303B"/>
        </w:rPr>
      </w:pPr>
      <w:ins w:id="32"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getWifeName () {</w:t>
        </w:r>
      </w:ins>
    </w:p>
    <w:p w:rsidR="00F66E47" w:rsidRPr="00CC5938" w:rsidRDefault="00F66E47" w:rsidP="00F66E47">
      <w:pPr>
        <w:pStyle w:val="HTMLPreformatted"/>
        <w:shd w:val="clear" w:color="auto" w:fill="F6F6F6"/>
        <w:spacing w:line="360" w:lineRule="atLeast"/>
        <w:textAlignment w:val="baseline"/>
        <w:rPr>
          <w:ins w:id="33" w:author="Unknown"/>
          <w:rStyle w:val="HTMLCode"/>
          <w:rFonts w:ascii="Times New Roman" w:hAnsi="Times New Roman" w:cs="Times New Roman"/>
          <w:color w:val="C0C5CE"/>
          <w:sz w:val="24"/>
          <w:szCs w:val="24"/>
          <w:bdr w:val="none" w:sz="0" w:space="0" w:color="auto" w:frame="1"/>
          <w:shd w:val="clear" w:color="auto" w:fill="2B303B"/>
        </w:rPr>
      </w:pPr>
      <w:ins w:id="34"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w:t>
        </w:r>
        <w:r w:rsidRPr="00CC5938">
          <w:rPr>
            <w:rStyle w:val="hljs-keyword"/>
            <w:rFonts w:ascii="Times New Roman" w:hAnsi="Times New Roman" w:cs="Times New Roman"/>
            <w:color w:val="B48EAD"/>
            <w:sz w:val="24"/>
            <w:szCs w:val="24"/>
            <w:bdr w:val="none" w:sz="0" w:space="0" w:color="auto" w:frame="1"/>
            <w:shd w:val="clear" w:color="auto" w:fill="2B303B"/>
          </w:rPr>
          <w:t>return</w:t>
        </w:r>
        <w:r w:rsidRPr="00CC5938">
          <w:rPr>
            <w:rStyle w:val="HTMLCode"/>
            <w:rFonts w:ascii="Times New Roman" w:hAnsi="Times New Roman" w:cs="Times New Roman"/>
            <w:color w:val="C0C5CE"/>
            <w:sz w:val="24"/>
            <w:szCs w:val="24"/>
            <w:bdr w:val="none" w:sz="0" w:space="0" w:color="auto" w:frame="1"/>
            <w:shd w:val="clear" w:color="auto" w:fill="2B303B"/>
          </w:rPr>
          <w:t xml:space="preserve"> </w:t>
        </w:r>
        <w:proofErr w:type="gramStart"/>
        <w:r w:rsidRPr="00CC5938">
          <w:rPr>
            <w:rStyle w:val="hljs-keyword"/>
            <w:rFonts w:ascii="Times New Roman" w:hAnsi="Times New Roman" w:cs="Times New Roman"/>
            <w:color w:val="B48EAD"/>
            <w:sz w:val="24"/>
            <w:szCs w:val="24"/>
            <w:bdr w:val="none" w:sz="0" w:space="0" w:color="auto" w:frame="1"/>
            <w:shd w:val="clear" w:color="auto" w:fill="2B303B"/>
          </w:rPr>
          <w:t>this</w:t>
        </w:r>
        <w:r w:rsidRPr="00CC5938">
          <w:rPr>
            <w:rStyle w:val="HTMLCode"/>
            <w:rFonts w:ascii="Times New Roman" w:hAnsi="Times New Roman" w:cs="Times New Roman"/>
            <w:color w:val="C0C5CE"/>
            <w:sz w:val="24"/>
            <w:szCs w:val="24"/>
            <w:bdr w:val="none" w:sz="0" w:space="0" w:color="auto" w:frame="1"/>
            <w:shd w:val="clear" w:color="auto" w:fill="2B303B"/>
          </w:rPr>
          <w:t>.wifeName</w:t>
        </w:r>
        <w:proofErr w:type="gramEnd"/>
        <w:r w:rsidRPr="00CC5938">
          <w:rPr>
            <w:rStyle w:val="HTMLCode"/>
            <w:rFonts w:ascii="Times New Roman" w:hAnsi="Times New Roman" w:cs="Times New Roman"/>
            <w:color w:val="C0C5CE"/>
            <w:sz w:val="24"/>
            <w:szCs w:val="24"/>
            <w:bdr w:val="none" w:sz="0" w:space="0" w:color="auto" w:frame="1"/>
            <w:shd w:val="clear" w:color="auto" w:fill="2B303B"/>
          </w:rPr>
          <w:t>;</w:t>
        </w:r>
      </w:ins>
    </w:p>
    <w:p w:rsidR="00F66E47" w:rsidRPr="00CC5938" w:rsidRDefault="00F66E47" w:rsidP="00F66E47">
      <w:pPr>
        <w:pStyle w:val="HTMLPreformatted"/>
        <w:shd w:val="clear" w:color="auto" w:fill="F6F6F6"/>
        <w:spacing w:line="360" w:lineRule="atLeast"/>
        <w:textAlignment w:val="baseline"/>
        <w:rPr>
          <w:ins w:id="35" w:author="Unknown"/>
          <w:rStyle w:val="HTMLCode"/>
          <w:rFonts w:ascii="Times New Roman" w:hAnsi="Times New Roman" w:cs="Times New Roman"/>
          <w:color w:val="C0C5CE"/>
          <w:sz w:val="24"/>
          <w:szCs w:val="24"/>
          <w:bdr w:val="none" w:sz="0" w:space="0" w:color="auto" w:frame="1"/>
          <w:shd w:val="clear" w:color="auto" w:fill="2B303B"/>
        </w:rPr>
      </w:pPr>
      <w:ins w:id="36"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w:t>
        </w:r>
      </w:ins>
    </w:p>
    <w:p w:rsidR="00F66E47" w:rsidRPr="00CC5938" w:rsidRDefault="00F66E47" w:rsidP="00F66E47">
      <w:pPr>
        <w:pStyle w:val="HTMLPreformatted"/>
        <w:shd w:val="clear" w:color="auto" w:fill="F6F6F6"/>
        <w:spacing w:line="360" w:lineRule="atLeast"/>
        <w:textAlignment w:val="baseline"/>
        <w:rPr>
          <w:ins w:id="37" w:author="Unknown"/>
          <w:rFonts w:ascii="Times New Roman" w:hAnsi="Times New Roman" w:cs="Times New Roman"/>
          <w:color w:val="444444"/>
          <w:sz w:val="24"/>
          <w:szCs w:val="24"/>
        </w:rPr>
      </w:pPr>
      <w:ins w:id="38" w:author="Unknown">
        <w:r w:rsidRPr="00CC5938">
          <w:rPr>
            <w:rStyle w:val="HTMLCode"/>
            <w:rFonts w:ascii="Times New Roman" w:hAnsi="Times New Roman" w:cs="Times New Roman"/>
            <w:color w:val="C0C5CE"/>
            <w:sz w:val="24"/>
            <w:szCs w:val="24"/>
            <w:bdr w:val="none" w:sz="0" w:space="0" w:color="auto" w:frame="1"/>
            <w:shd w:val="clear" w:color="auto" w:fill="2B303B"/>
          </w:rPr>
          <w:t>}</w:t>
        </w:r>
      </w:ins>
    </w:p>
    <w:p w:rsidR="00F66E47" w:rsidRPr="00CC5938" w:rsidRDefault="00F66E47" w:rsidP="00F66E47">
      <w:pPr>
        <w:pStyle w:val="NormalWeb"/>
        <w:shd w:val="clear" w:color="auto" w:fill="FFFFFF"/>
        <w:spacing w:before="0" w:beforeAutospacing="0" w:after="0" w:afterAutospacing="0"/>
        <w:textAlignment w:val="baseline"/>
        <w:rPr>
          <w:ins w:id="39" w:author="Unknown"/>
          <w:color w:val="444444"/>
        </w:rPr>
      </w:pPr>
      <w:ins w:id="40" w:author="Unknown">
        <w:r w:rsidRPr="00CC5938">
          <w:rPr>
            <w:color w:val="444444"/>
          </w:rPr>
          <w:t>Trong ví dụ này mình có sử dụng </w:t>
        </w:r>
        <w:proofErr w:type="gramStart"/>
        <w:r w:rsidRPr="00CC5938">
          <w:rPr>
            <w:rStyle w:val="HTMLCode"/>
            <w:rFonts w:ascii="Times New Roman" w:hAnsi="Times New Roman" w:cs="Times New Roman"/>
            <w:color w:val="BB571A"/>
            <w:sz w:val="24"/>
            <w:szCs w:val="24"/>
            <w:bdr w:val="none" w:sz="0" w:space="0" w:color="auto" w:frame="1"/>
            <w:shd w:val="clear" w:color="auto" w:fill="F0F0F0"/>
          </w:rPr>
          <w:t>super(</w:t>
        </w:r>
        <w:proofErr w:type="gramEnd"/>
        <w:r w:rsidRPr="00CC5938">
          <w:rPr>
            <w:rStyle w:val="HTMLCode"/>
            <w:rFonts w:ascii="Times New Roman" w:hAnsi="Times New Roman" w:cs="Times New Roman"/>
            <w:color w:val="BB571A"/>
            <w:sz w:val="24"/>
            <w:szCs w:val="24"/>
            <w:bdr w:val="none" w:sz="0" w:space="0" w:color="auto" w:frame="1"/>
            <w:shd w:val="clear" w:color="auto" w:fill="F0F0F0"/>
          </w:rPr>
          <w:t>)</w:t>
        </w:r>
        <w:r w:rsidRPr="00CC5938">
          <w:rPr>
            <w:color w:val="444444"/>
          </w:rPr>
          <w:t> - viết với cú pháp như này thì là gọi lại constructor của lớp cha, còn chi tiết về nó phần dưới mình sẽ nói rõ hơn.</w:t>
        </w:r>
      </w:ins>
    </w:p>
    <w:p w:rsidR="00F66E47" w:rsidRPr="00CC5938" w:rsidRDefault="00F66E47" w:rsidP="00F66E47">
      <w:pPr>
        <w:pStyle w:val="Heading2"/>
        <w:pBdr>
          <w:bottom w:val="single" w:sz="6" w:space="8" w:color="DDDDDD"/>
        </w:pBdr>
        <w:shd w:val="clear" w:color="auto" w:fill="FFFFFF"/>
        <w:spacing w:before="0" w:beforeAutospacing="0" w:after="150" w:afterAutospacing="0" w:line="525" w:lineRule="atLeast"/>
        <w:textAlignment w:val="baseline"/>
        <w:rPr>
          <w:ins w:id="41" w:author="Unknown"/>
          <w:bCs w:val="0"/>
          <w:color w:val="125692"/>
          <w:sz w:val="24"/>
          <w:szCs w:val="24"/>
        </w:rPr>
      </w:pPr>
      <w:ins w:id="42" w:author="Unknown">
        <w:r w:rsidRPr="00CC5938">
          <w:rPr>
            <w:bCs w:val="0"/>
            <w:color w:val="125692"/>
            <w:sz w:val="24"/>
            <w:szCs w:val="24"/>
          </w:rPr>
          <w:t>3, Base class access.</w:t>
        </w:r>
      </w:ins>
    </w:p>
    <w:p w:rsidR="00F66E47" w:rsidRPr="00CC5938" w:rsidRDefault="00F66E47" w:rsidP="00F66E47">
      <w:pPr>
        <w:pStyle w:val="NormalWeb"/>
        <w:shd w:val="clear" w:color="auto" w:fill="FFFFFF"/>
        <w:spacing w:before="0" w:beforeAutospacing="0" w:after="0" w:afterAutospacing="0"/>
        <w:textAlignment w:val="baseline"/>
        <w:rPr>
          <w:ins w:id="43" w:author="Unknown"/>
          <w:color w:val="444444"/>
        </w:rPr>
      </w:pPr>
      <w:ins w:id="44" w:author="Unknown">
        <w:r w:rsidRPr="00CC5938">
          <w:rPr>
            <w:color w:val="444444"/>
          </w:rPr>
          <w:t>Trong ES6, để thực hiện gọi các phương thức trong lớp cha khi đang ở lớp con, mà phương thức đó đã bị </w:t>
        </w:r>
        <w:r w:rsidRPr="00CC5938">
          <w:rPr>
            <w:rStyle w:val="HTMLCode"/>
            <w:rFonts w:ascii="Times New Roman" w:hAnsi="Times New Roman" w:cs="Times New Roman"/>
            <w:color w:val="BB571A"/>
            <w:sz w:val="24"/>
            <w:szCs w:val="24"/>
            <w:bdr w:val="none" w:sz="0" w:space="0" w:color="auto" w:frame="1"/>
            <w:shd w:val="clear" w:color="auto" w:fill="F0F0F0"/>
          </w:rPr>
          <w:t>rewrite</w:t>
        </w:r>
        <w:r w:rsidRPr="00CC5938">
          <w:rPr>
            <w:color w:val="444444"/>
          </w:rPr>
          <w:t>trong lớp con rồi thì các bạn sử dụng keyword </w:t>
        </w:r>
        <w:r w:rsidRPr="00CC5938">
          <w:rPr>
            <w:rStyle w:val="HTMLCode"/>
            <w:rFonts w:ascii="Times New Roman" w:hAnsi="Times New Roman" w:cs="Times New Roman"/>
            <w:color w:val="BB571A"/>
            <w:sz w:val="24"/>
            <w:szCs w:val="24"/>
            <w:bdr w:val="none" w:sz="0" w:space="0" w:color="auto" w:frame="1"/>
            <w:shd w:val="clear" w:color="auto" w:fill="F0F0F0"/>
          </w:rPr>
          <w:t>super</w:t>
        </w:r>
        <w:r w:rsidRPr="00CC5938">
          <w:rPr>
            <w:color w:val="444444"/>
          </w:rPr>
          <w:t> với cú pháp như sau:</w:t>
        </w:r>
      </w:ins>
    </w:p>
    <w:p w:rsidR="00F66E47" w:rsidRPr="00CC5938" w:rsidRDefault="00F66E47" w:rsidP="00F66E47">
      <w:pPr>
        <w:pStyle w:val="HTMLPreformatted"/>
        <w:shd w:val="clear" w:color="auto" w:fill="F6F6F6"/>
        <w:spacing w:line="360" w:lineRule="atLeast"/>
        <w:textAlignment w:val="baseline"/>
        <w:rPr>
          <w:ins w:id="45" w:author="Unknown"/>
          <w:rFonts w:ascii="Times New Roman" w:hAnsi="Times New Roman" w:cs="Times New Roman"/>
          <w:color w:val="444444"/>
          <w:sz w:val="24"/>
          <w:szCs w:val="24"/>
        </w:rPr>
      </w:pPr>
      <w:proofErr w:type="gramStart"/>
      <w:ins w:id="46" w:author="Unknown">
        <w:r w:rsidRPr="00CC5938">
          <w:rPr>
            <w:rStyle w:val="HTMLCode"/>
            <w:rFonts w:ascii="Times New Roman" w:hAnsi="Times New Roman" w:cs="Times New Roman"/>
            <w:color w:val="C0C5CE"/>
            <w:sz w:val="24"/>
            <w:szCs w:val="24"/>
            <w:bdr w:val="none" w:sz="0" w:space="0" w:color="auto" w:frame="1"/>
            <w:shd w:val="clear" w:color="auto" w:fill="2B303B"/>
          </w:rPr>
          <w:t>super.methodName</w:t>
        </w:r>
        <w:proofErr w:type="gramEnd"/>
        <w:r w:rsidRPr="00CC5938">
          <w:rPr>
            <w:rStyle w:val="HTMLCode"/>
            <w:rFonts w:ascii="Times New Roman" w:hAnsi="Times New Roman" w:cs="Times New Roman"/>
            <w:color w:val="C0C5CE"/>
            <w:sz w:val="24"/>
            <w:szCs w:val="24"/>
            <w:bdr w:val="none" w:sz="0" w:space="0" w:color="auto" w:frame="1"/>
            <w:shd w:val="clear" w:color="auto" w:fill="2B303B"/>
          </w:rPr>
          <w:t>();</w:t>
        </w:r>
      </w:ins>
    </w:p>
    <w:p w:rsidR="00F66E47" w:rsidRPr="00CC5938" w:rsidRDefault="00F66E47" w:rsidP="00F66E47">
      <w:pPr>
        <w:pStyle w:val="NormalWeb"/>
        <w:shd w:val="clear" w:color="auto" w:fill="FFFFFF"/>
        <w:spacing w:before="0" w:beforeAutospacing="0" w:after="0" w:afterAutospacing="0"/>
        <w:textAlignment w:val="baseline"/>
        <w:rPr>
          <w:ins w:id="47" w:author="Unknown"/>
          <w:color w:val="444444"/>
        </w:rPr>
      </w:pPr>
      <w:ins w:id="48" w:author="Unknown">
        <w:r w:rsidRPr="00CC5938">
          <w:rPr>
            <w:color w:val="444444"/>
          </w:rPr>
          <w:t>Trong đó, </w:t>
        </w:r>
        <w:r w:rsidRPr="00CC5938">
          <w:rPr>
            <w:rStyle w:val="HTMLCode"/>
            <w:rFonts w:ascii="Times New Roman" w:hAnsi="Times New Roman" w:cs="Times New Roman"/>
            <w:color w:val="BB571A"/>
            <w:sz w:val="24"/>
            <w:szCs w:val="24"/>
            <w:bdr w:val="none" w:sz="0" w:space="0" w:color="auto" w:frame="1"/>
            <w:shd w:val="clear" w:color="auto" w:fill="F0F0F0"/>
          </w:rPr>
          <w:t>methodName</w:t>
        </w:r>
        <w:r w:rsidRPr="00CC5938">
          <w:rPr>
            <w:color w:val="444444"/>
          </w:rPr>
          <w:t> là phương thức của lớp cha mà bạn muốn gọi.</w:t>
        </w:r>
      </w:ins>
    </w:p>
    <w:p w:rsidR="00F66E47" w:rsidRPr="00CC5938" w:rsidRDefault="00F66E47" w:rsidP="00F66E47">
      <w:pPr>
        <w:pStyle w:val="NormalWeb"/>
        <w:shd w:val="clear" w:color="auto" w:fill="FFFFFF"/>
        <w:spacing w:before="0" w:beforeAutospacing="0" w:after="0" w:afterAutospacing="0"/>
        <w:textAlignment w:val="baseline"/>
        <w:rPr>
          <w:color w:val="444444"/>
        </w:rPr>
      </w:pPr>
      <w:ins w:id="49" w:author="Unknown">
        <w:r w:rsidRPr="00CC5938">
          <w:rPr>
            <w:rStyle w:val="Strong"/>
            <w:color w:val="444444"/>
            <w:bdr w:val="none" w:sz="0" w:space="0" w:color="auto" w:frame="1"/>
          </w:rPr>
          <w:t>VD</w:t>
        </w:r>
        <w:r w:rsidRPr="00CC5938">
          <w:rPr>
            <w:color w:val="444444"/>
          </w:rPr>
          <w:t>: </w:t>
        </w:r>
      </w:ins>
    </w:p>
    <w:p w:rsidR="004974D0" w:rsidRPr="00CC5938" w:rsidRDefault="004974D0" w:rsidP="00F66E47">
      <w:pPr>
        <w:pStyle w:val="NormalWeb"/>
        <w:shd w:val="clear" w:color="auto" w:fill="FFFFFF"/>
        <w:spacing w:before="0" w:beforeAutospacing="0" w:after="0" w:afterAutospacing="0"/>
        <w:textAlignment w:val="baseline"/>
        <w:rPr>
          <w:ins w:id="50" w:author="Unknown"/>
          <w:color w:val="444444"/>
        </w:rPr>
      </w:pPr>
    </w:p>
    <w:p w:rsidR="00F66E47" w:rsidRPr="00CC5938" w:rsidRDefault="00F66E47" w:rsidP="00F66E47">
      <w:pPr>
        <w:pStyle w:val="HTMLPreformatted"/>
        <w:shd w:val="clear" w:color="auto" w:fill="F6F6F6"/>
        <w:spacing w:line="360" w:lineRule="atLeast"/>
        <w:textAlignment w:val="baseline"/>
        <w:rPr>
          <w:ins w:id="51" w:author="Unknown"/>
          <w:rStyle w:val="HTMLCode"/>
          <w:rFonts w:ascii="Times New Roman" w:hAnsi="Times New Roman" w:cs="Times New Roman"/>
          <w:color w:val="C0C5CE"/>
          <w:sz w:val="24"/>
          <w:szCs w:val="24"/>
          <w:bdr w:val="none" w:sz="0" w:space="0" w:color="auto" w:frame="1"/>
          <w:shd w:val="clear" w:color="auto" w:fill="2B303B"/>
        </w:rPr>
      </w:pPr>
      <w:ins w:id="52" w:author="Unknown">
        <w:r w:rsidRPr="00CC5938">
          <w:rPr>
            <w:rStyle w:val="hljs-keyword"/>
            <w:rFonts w:ascii="Times New Roman" w:hAnsi="Times New Roman" w:cs="Times New Roman"/>
            <w:color w:val="B48EAD"/>
            <w:sz w:val="24"/>
            <w:szCs w:val="24"/>
            <w:bdr w:val="none" w:sz="0" w:space="0" w:color="auto" w:frame="1"/>
            <w:shd w:val="clear" w:color="auto" w:fill="2B303B"/>
          </w:rPr>
          <w:t>class</w:t>
        </w:r>
        <w:r w:rsidRPr="00CC5938">
          <w:rPr>
            <w:rStyle w:val="HTMLCode"/>
            <w:rFonts w:ascii="Times New Roman" w:hAnsi="Times New Roman" w:cs="Times New Roman"/>
            <w:color w:val="C0C5CE"/>
            <w:sz w:val="24"/>
            <w:szCs w:val="24"/>
            <w:bdr w:val="none" w:sz="0" w:space="0" w:color="auto" w:frame="1"/>
            <w:shd w:val="clear" w:color="auto" w:fill="2B303B"/>
          </w:rPr>
          <w:t xml:space="preserve"> Employee {</w:t>
        </w:r>
      </w:ins>
    </w:p>
    <w:p w:rsidR="00F66E47" w:rsidRPr="00CC5938" w:rsidRDefault="00F66E47" w:rsidP="00F66E47">
      <w:pPr>
        <w:pStyle w:val="HTMLPreformatted"/>
        <w:shd w:val="clear" w:color="auto" w:fill="F6F6F6"/>
        <w:spacing w:line="360" w:lineRule="atLeast"/>
        <w:textAlignment w:val="baseline"/>
        <w:rPr>
          <w:ins w:id="53" w:author="Unknown"/>
          <w:rStyle w:val="HTMLCode"/>
          <w:rFonts w:ascii="Times New Roman" w:hAnsi="Times New Roman" w:cs="Times New Roman"/>
          <w:color w:val="C0C5CE"/>
          <w:sz w:val="24"/>
          <w:szCs w:val="24"/>
          <w:bdr w:val="none" w:sz="0" w:space="0" w:color="auto" w:frame="1"/>
          <w:shd w:val="clear" w:color="auto" w:fill="2B303B"/>
        </w:rPr>
      </w:pPr>
      <w:ins w:id="54"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getClassName () {</w:t>
        </w:r>
      </w:ins>
    </w:p>
    <w:p w:rsidR="00F66E47" w:rsidRPr="00CC5938" w:rsidRDefault="00F66E47" w:rsidP="00F66E47">
      <w:pPr>
        <w:pStyle w:val="HTMLPreformatted"/>
        <w:shd w:val="clear" w:color="auto" w:fill="F6F6F6"/>
        <w:spacing w:line="360" w:lineRule="atLeast"/>
        <w:textAlignment w:val="baseline"/>
        <w:rPr>
          <w:ins w:id="55" w:author="Unknown"/>
          <w:rStyle w:val="HTMLCode"/>
          <w:rFonts w:ascii="Times New Roman" w:hAnsi="Times New Roman" w:cs="Times New Roman"/>
          <w:color w:val="C0C5CE"/>
          <w:sz w:val="24"/>
          <w:szCs w:val="24"/>
          <w:bdr w:val="none" w:sz="0" w:space="0" w:color="auto" w:frame="1"/>
          <w:shd w:val="clear" w:color="auto" w:fill="2B303B"/>
        </w:rPr>
      </w:pPr>
      <w:ins w:id="56"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w:t>
        </w:r>
        <w:r w:rsidRPr="00CC5938">
          <w:rPr>
            <w:rStyle w:val="hljs-keyword"/>
            <w:rFonts w:ascii="Times New Roman" w:hAnsi="Times New Roman" w:cs="Times New Roman"/>
            <w:color w:val="B48EAD"/>
            <w:sz w:val="24"/>
            <w:szCs w:val="24"/>
            <w:bdr w:val="none" w:sz="0" w:space="0" w:color="auto" w:frame="1"/>
            <w:shd w:val="clear" w:color="auto" w:fill="2B303B"/>
          </w:rPr>
          <w:t>return</w:t>
        </w:r>
        <w:r w:rsidRPr="00CC5938">
          <w:rPr>
            <w:rStyle w:val="HTMLCode"/>
            <w:rFonts w:ascii="Times New Roman" w:hAnsi="Times New Roman" w:cs="Times New Roman"/>
            <w:color w:val="C0C5CE"/>
            <w:sz w:val="24"/>
            <w:szCs w:val="24"/>
            <w:bdr w:val="none" w:sz="0" w:space="0" w:color="auto" w:frame="1"/>
            <w:shd w:val="clear" w:color="auto" w:fill="2B303B"/>
          </w:rPr>
          <w:t xml:space="preserve"> </w:t>
        </w:r>
        <w:r w:rsidRPr="00CC5938">
          <w:rPr>
            <w:rStyle w:val="hljs-string"/>
            <w:rFonts w:ascii="Times New Roman" w:hAnsi="Times New Roman" w:cs="Times New Roman"/>
            <w:color w:val="A3BE8C"/>
            <w:sz w:val="24"/>
            <w:szCs w:val="24"/>
            <w:bdr w:val="none" w:sz="0" w:space="0" w:color="auto" w:frame="1"/>
            <w:shd w:val="clear" w:color="auto" w:fill="2B303B"/>
          </w:rPr>
          <w:t>"Class Employee"</w:t>
        </w:r>
        <w:r w:rsidRPr="00CC5938">
          <w:rPr>
            <w:rStyle w:val="HTMLCode"/>
            <w:rFonts w:ascii="Times New Roman" w:hAnsi="Times New Roman" w:cs="Times New Roman"/>
            <w:color w:val="C0C5CE"/>
            <w:sz w:val="24"/>
            <w:szCs w:val="24"/>
            <w:bdr w:val="none" w:sz="0" w:space="0" w:color="auto" w:frame="1"/>
            <w:shd w:val="clear" w:color="auto" w:fill="2B303B"/>
          </w:rPr>
          <w:t>;</w:t>
        </w:r>
      </w:ins>
    </w:p>
    <w:p w:rsidR="00F66E47" w:rsidRPr="00CC5938" w:rsidRDefault="00F66E47" w:rsidP="00F66E47">
      <w:pPr>
        <w:pStyle w:val="HTMLPreformatted"/>
        <w:shd w:val="clear" w:color="auto" w:fill="F6F6F6"/>
        <w:spacing w:line="360" w:lineRule="atLeast"/>
        <w:textAlignment w:val="baseline"/>
        <w:rPr>
          <w:ins w:id="57" w:author="Unknown"/>
          <w:rStyle w:val="HTMLCode"/>
          <w:rFonts w:ascii="Times New Roman" w:hAnsi="Times New Roman" w:cs="Times New Roman"/>
          <w:color w:val="C0C5CE"/>
          <w:sz w:val="24"/>
          <w:szCs w:val="24"/>
          <w:bdr w:val="none" w:sz="0" w:space="0" w:color="auto" w:frame="1"/>
          <w:shd w:val="clear" w:color="auto" w:fill="2B303B"/>
        </w:rPr>
      </w:pPr>
      <w:ins w:id="58"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w:t>
        </w:r>
      </w:ins>
    </w:p>
    <w:p w:rsidR="00F66E47" w:rsidRPr="00CC5938" w:rsidRDefault="00F66E47" w:rsidP="00F66E47">
      <w:pPr>
        <w:pStyle w:val="HTMLPreformatted"/>
        <w:shd w:val="clear" w:color="auto" w:fill="F6F6F6"/>
        <w:spacing w:line="360" w:lineRule="atLeast"/>
        <w:textAlignment w:val="baseline"/>
        <w:rPr>
          <w:ins w:id="59" w:author="Unknown"/>
          <w:rStyle w:val="HTMLCode"/>
          <w:rFonts w:ascii="Times New Roman" w:hAnsi="Times New Roman" w:cs="Times New Roman"/>
          <w:color w:val="C0C5CE"/>
          <w:sz w:val="24"/>
          <w:szCs w:val="24"/>
          <w:bdr w:val="none" w:sz="0" w:space="0" w:color="auto" w:frame="1"/>
          <w:shd w:val="clear" w:color="auto" w:fill="2B303B"/>
        </w:rPr>
      </w:pPr>
      <w:ins w:id="60" w:author="Unknown">
        <w:r w:rsidRPr="00CC5938">
          <w:rPr>
            <w:rStyle w:val="HTMLCode"/>
            <w:rFonts w:ascii="Times New Roman" w:hAnsi="Times New Roman" w:cs="Times New Roman"/>
            <w:color w:val="C0C5CE"/>
            <w:sz w:val="24"/>
            <w:szCs w:val="24"/>
            <w:bdr w:val="none" w:sz="0" w:space="0" w:color="auto" w:frame="1"/>
            <w:shd w:val="clear" w:color="auto" w:fill="2B303B"/>
          </w:rPr>
          <w:t>};</w:t>
        </w:r>
      </w:ins>
    </w:p>
    <w:p w:rsidR="00F66E47" w:rsidRPr="00CC5938" w:rsidRDefault="00F66E47" w:rsidP="00F66E47">
      <w:pPr>
        <w:pStyle w:val="HTMLPreformatted"/>
        <w:shd w:val="clear" w:color="auto" w:fill="F6F6F6"/>
        <w:spacing w:line="360" w:lineRule="atLeast"/>
        <w:textAlignment w:val="baseline"/>
        <w:rPr>
          <w:ins w:id="61" w:author="Unknown"/>
          <w:rStyle w:val="HTMLCode"/>
          <w:rFonts w:ascii="Times New Roman" w:hAnsi="Times New Roman" w:cs="Times New Roman"/>
          <w:color w:val="C0C5CE"/>
          <w:sz w:val="24"/>
          <w:szCs w:val="24"/>
          <w:bdr w:val="none" w:sz="0" w:space="0" w:color="auto" w:frame="1"/>
          <w:shd w:val="clear" w:color="auto" w:fill="2B303B"/>
        </w:rPr>
      </w:pPr>
      <w:ins w:id="62" w:author="Unknown">
        <w:r w:rsidRPr="00CC5938">
          <w:rPr>
            <w:rStyle w:val="hljs-keyword"/>
            <w:rFonts w:ascii="Times New Roman" w:hAnsi="Times New Roman" w:cs="Times New Roman"/>
            <w:color w:val="B48EAD"/>
            <w:sz w:val="24"/>
            <w:szCs w:val="24"/>
            <w:bdr w:val="none" w:sz="0" w:space="0" w:color="auto" w:frame="1"/>
            <w:shd w:val="clear" w:color="auto" w:fill="2B303B"/>
          </w:rPr>
          <w:t>class</w:t>
        </w:r>
        <w:r w:rsidRPr="00CC5938">
          <w:rPr>
            <w:rStyle w:val="HTMLCode"/>
            <w:rFonts w:ascii="Times New Roman" w:hAnsi="Times New Roman" w:cs="Times New Roman"/>
            <w:color w:val="C0C5CE"/>
            <w:sz w:val="24"/>
            <w:szCs w:val="24"/>
            <w:bdr w:val="none" w:sz="0" w:space="0" w:color="auto" w:frame="1"/>
            <w:shd w:val="clear" w:color="auto" w:fill="2B303B"/>
          </w:rPr>
          <w:t xml:space="preserve"> MaleEmployee extends Employee {</w:t>
        </w:r>
      </w:ins>
    </w:p>
    <w:p w:rsidR="00F66E47" w:rsidRPr="00CC5938" w:rsidRDefault="00F66E47" w:rsidP="00F66E47">
      <w:pPr>
        <w:pStyle w:val="HTMLPreformatted"/>
        <w:shd w:val="clear" w:color="auto" w:fill="F6F6F6"/>
        <w:spacing w:line="360" w:lineRule="atLeast"/>
        <w:textAlignment w:val="baseline"/>
        <w:rPr>
          <w:ins w:id="63" w:author="Unknown"/>
          <w:rStyle w:val="HTMLCode"/>
          <w:rFonts w:ascii="Times New Roman" w:hAnsi="Times New Roman" w:cs="Times New Roman"/>
          <w:color w:val="C0C5CE"/>
          <w:sz w:val="24"/>
          <w:szCs w:val="24"/>
          <w:bdr w:val="none" w:sz="0" w:space="0" w:color="auto" w:frame="1"/>
          <w:shd w:val="clear" w:color="auto" w:fill="2B303B"/>
        </w:rPr>
      </w:pPr>
      <w:ins w:id="64"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getClassName () {</w:t>
        </w:r>
      </w:ins>
    </w:p>
    <w:p w:rsidR="00F66E47" w:rsidRPr="00CC5938" w:rsidRDefault="00F66E47" w:rsidP="00F66E47">
      <w:pPr>
        <w:pStyle w:val="HTMLPreformatted"/>
        <w:shd w:val="clear" w:color="auto" w:fill="F6F6F6"/>
        <w:spacing w:line="360" w:lineRule="atLeast"/>
        <w:textAlignment w:val="baseline"/>
        <w:rPr>
          <w:ins w:id="65" w:author="Unknown"/>
          <w:rStyle w:val="HTMLCode"/>
          <w:rFonts w:ascii="Times New Roman" w:hAnsi="Times New Roman" w:cs="Times New Roman"/>
          <w:color w:val="C0C5CE"/>
          <w:sz w:val="24"/>
          <w:szCs w:val="24"/>
          <w:bdr w:val="none" w:sz="0" w:space="0" w:color="auto" w:frame="1"/>
          <w:shd w:val="clear" w:color="auto" w:fill="2B303B"/>
        </w:rPr>
      </w:pPr>
      <w:ins w:id="66"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w:t>
        </w:r>
        <w:r w:rsidRPr="00CC5938">
          <w:rPr>
            <w:rStyle w:val="hljs-keyword"/>
            <w:rFonts w:ascii="Times New Roman" w:hAnsi="Times New Roman" w:cs="Times New Roman"/>
            <w:color w:val="B48EAD"/>
            <w:sz w:val="24"/>
            <w:szCs w:val="24"/>
            <w:bdr w:val="none" w:sz="0" w:space="0" w:color="auto" w:frame="1"/>
            <w:shd w:val="clear" w:color="auto" w:fill="2B303B"/>
          </w:rPr>
          <w:t>return</w:t>
        </w:r>
        <w:r w:rsidRPr="00CC5938">
          <w:rPr>
            <w:rStyle w:val="HTMLCode"/>
            <w:rFonts w:ascii="Times New Roman" w:hAnsi="Times New Roman" w:cs="Times New Roman"/>
            <w:color w:val="C0C5CE"/>
            <w:sz w:val="24"/>
            <w:szCs w:val="24"/>
            <w:bdr w:val="none" w:sz="0" w:space="0" w:color="auto" w:frame="1"/>
            <w:shd w:val="clear" w:color="auto" w:fill="2B303B"/>
          </w:rPr>
          <w:t xml:space="preserve"> </w:t>
        </w:r>
        <w:r w:rsidRPr="00CC5938">
          <w:rPr>
            <w:rStyle w:val="hljs-string"/>
            <w:rFonts w:ascii="Times New Roman" w:hAnsi="Times New Roman" w:cs="Times New Roman"/>
            <w:color w:val="A3BE8C"/>
            <w:sz w:val="24"/>
            <w:szCs w:val="24"/>
            <w:bdr w:val="none" w:sz="0" w:space="0" w:color="auto" w:frame="1"/>
            <w:shd w:val="clear" w:color="auto" w:fill="2B303B"/>
          </w:rPr>
          <w:t>"Class MaleEmployee"</w:t>
        </w:r>
        <w:r w:rsidRPr="00CC5938">
          <w:rPr>
            <w:rStyle w:val="HTMLCode"/>
            <w:rFonts w:ascii="Times New Roman" w:hAnsi="Times New Roman" w:cs="Times New Roman"/>
            <w:color w:val="C0C5CE"/>
            <w:sz w:val="24"/>
            <w:szCs w:val="24"/>
            <w:bdr w:val="none" w:sz="0" w:space="0" w:color="auto" w:frame="1"/>
            <w:shd w:val="clear" w:color="auto" w:fill="2B303B"/>
          </w:rPr>
          <w:t>;</w:t>
        </w:r>
      </w:ins>
    </w:p>
    <w:p w:rsidR="00F66E47" w:rsidRPr="00CC5938" w:rsidRDefault="00F66E47" w:rsidP="00F66E47">
      <w:pPr>
        <w:pStyle w:val="HTMLPreformatted"/>
        <w:shd w:val="clear" w:color="auto" w:fill="F6F6F6"/>
        <w:spacing w:line="360" w:lineRule="atLeast"/>
        <w:textAlignment w:val="baseline"/>
        <w:rPr>
          <w:ins w:id="67" w:author="Unknown"/>
          <w:rStyle w:val="HTMLCode"/>
          <w:rFonts w:ascii="Times New Roman" w:hAnsi="Times New Roman" w:cs="Times New Roman"/>
          <w:color w:val="C0C5CE"/>
          <w:sz w:val="24"/>
          <w:szCs w:val="24"/>
          <w:bdr w:val="none" w:sz="0" w:space="0" w:color="auto" w:frame="1"/>
          <w:shd w:val="clear" w:color="auto" w:fill="2B303B"/>
        </w:rPr>
      </w:pPr>
      <w:ins w:id="68"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w:t>
        </w:r>
      </w:ins>
    </w:p>
    <w:p w:rsidR="00F66E47" w:rsidRPr="00CC5938" w:rsidRDefault="00F66E47" w:rsidP="00F66E47">
      <w:pPr>
        <w:pStyle w:val="HTMLPreformatted"/>
        <w:shd w:val="clear" w:color="auto" w:fill="F6F6F6"/>
        <w:spacing w:line="360" w:lineRule="atLeast"/>
        <w:textAlignment w:val="baseline"/>
        <w:rPr>
          <w:ins w:id="69" w:author="Unknown"/>
          <w:rStyle w:val="HTMLCode"/>
          <w:rFonts w:ascii="Times New Roman" w:hAnsi="Times New Roman" w:cs="Times New Roman"/>
          <w:color w:val="C0C5CE"/>
          <w:sz w:val="24"/>
          <w:szCs w:val="24"/>
          <w:bdr w:val="none" w:sz="0" w:space="0" w:color="auto" w:frame="1"/>
          <w:shd w:val="clear" w:color="auto" w:fill="2B303B"/>
        </w:rPr>
      </w:pPr>
      <w:ins w:id="70"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classClassName () {</w:t>
        </w:r>
      </w:ins>
    </w:p>
    <w:p w:rsidR="00F66E47" w:rsidRPr="00CC5938" w:rsidRDefault="00F66E47" w:rsidP="00F66E47">
      <w:pPr>
        <w:pStyle w:val="HTMLPreformatted"/>
        <w:shd w:val="clear" w:color="auto" w:fill="F6F6F6"/>
        <w:spacing w:line="360" w:lineRule="atLeast"/>
        <w:textAlignment w:val="baseline"/>
        <w:rPr>
          <w:ins w:id="71" w:author="Unknown"/>
          <w:rStyle w:val="HTMLCode"/>
          <w:rFonts w:ascii="Times New Roman" w:hAnsi="Times New Roman" w:cs="Times New Roman"/>
          <w:color w:val="C0C5CE"/>
          <w:sz w:val="24"/>
          <w:szCs w:val="24"/>
          <w:bdr w:val="none" w:sz="0" w:space="0" w:color="auto" w:frame="1"/>
          <w:shd w:val="clear" w:color="auto" w:fill="2B303B"/>
        </w:rPr>
      </w:pPr>
      <w:ins w:id="72"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w:t>
        </w:r>
        <w:r w:rsidRPr="00CC5938">
          <w:rPr>
            <w:rStyle w:val="hljs-keyword"/>
            <w:rFonts w:ascii="Times New Roman" w:hAnsi="Times New Roman" w:cs="Times New Roman"/>
            <w:color w:val="B48EAD"/>
            <w:sz w:val="24"/>
            <w:szCs w:val="24"/>
            <w:bdr w:val="none" w:sz="0" w:space="0" w:color="auto" w:frame="1"/>
            <w:shd w:val="clear" w:color="auto" w:fill="2B303B"/>
          </w:rPr>
          <w:t>return</w:t>
        </w:r>
        <w:r w:rsidRPr="00CC5938">
          <w:rPr>
            <w:rStyle w:val="HTMLCode"/>
            <w:rFonts w:ascii="Times New Roman" w:hAnsi="Times New Roman" w:cs="Times New Roman"/>
            <w:color w:val="C0C5CE"/>
            <w:sz w:val="24"/>
            <w:szCs w:val="24"/>
            <w:bdr w:val="none" w:sz="0" w:space="0" w:color="auto" w:frame="1"/>
            <w:shd w:val="clear" w:color="auto" w:fill="2B303B"/>
          </w:rPr>
          <w:t xml:space="preserve"> </w:t>
        </w:r>
        <w:proofErr w:type="gramStart"/>
        <w:r w:rsidRPr="00CC5938">
          <w:rPr>
            <w:rStyle w:val="HTMLCode"/>
            <w:rFonts w:ascii="Times New Roman" w:hAnsi="Times New Roman" w:cs="Times New Roman"/>
            <w:color w:val="C0C5CE"/>
            <w:sz w:val="24"/>
            <w:szCs w:val="24"/>
            <w:bdr w:val="none" w:sz="0" w:space="0" w:color="auto" w:frame="1"/>
            <w:shd w:val="clear" w:color="auto" w:fill="2B303B"/>
          </w:rPr>
          <w:t>super.getClassName</w:t>
        </w:r>
        <w:proofErr w:type="gramEnd"/>
        <w:r w:rsidRPr="00CC5938">
          <w:rPr>
            <w:rStyle w:val="HTMLCode"/>
            <w:rFonts w:ascii="Times New Roman" w:hAnsi="Times New Roman" w:cs="Times New Roman"/>
            <w:color w:val="C0C5CE"/>
            <w:sz w:val="24"/>
            <w:szCs w:val="24"/>
            <w:bdr w:val="none" w:sz="0" w:space="0" w:color="auto" w:frame="1"/>
            <w:shd w:val="clear" w:color="auto" w:fill="2B303B"/>
          </w:rPr>
          <w:t>();</w:t>
        </w:r>
      </w:ins>
    </w:p>
    <w:p w:rsidR="00F66E47" w:rsidRPr="00CC5938" w:rsidRDefault="00F66E47" w:rsidP="00F66E47">
      <w:pPr>
        <w:pStyle w:val="HTMLPreformatted"/>
        <w:shd w:val="clear" w:color="auto" w:fill="F6F6F6"/>
        <w:spacing w:line="360" w:lineRule="atLeast"/>
        <w:textAlignment w:val="baseline"/>
        <w:rPr>
          <w:ins w:id="73" w:author="Unknown"/>
          <w:rStyle w:val="HTMLCode"/>
          <w:rFonts w:ascii="Times New Roman" w:hAnsi="Times New Roman" w:cs="Times New Roman"/>
          <w:color w:val="C0C5CE"/>
          <w:sz w:val="24"/>
          <w:szCs w:val="24"/>
          <w:bdr w:val="none" w:sz="0" w:space="0" w:color="auto" w:frame="1"/>
          <w:shd w:val="clear" w:color="auto" w:fill="2B303B"/>
        </w:rPr>
      </w:pPr>
      <w:ins w:id="74"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w:t>
        </w:r>
      </w:ins>
    </w:p>
    <w:p w:rsidR="00F66E47" w:rsidRPr="00CC5938" w:rsidRDefault="00F66E47" w:rsidP="00F66E47">
      <w:pPr>
        <w:pStyle w:val="HTMLPreformatted"/>
        <w:shd w:val="clear" w:color="auto" w:fill="F6F6F6"/>
        <w:spacing w:line="360" w:lineRule="atLeast"/>
        <w:textAlignment w:val="baseline"/>
        <w:rPr>
          <w:ins w:id="75" w:author="Unknown"/>
          <w:rStyle w:val="HTMLCode"/>
          <w:rFonts w:ascii="Times New Roman" w:hAnsi="Times New Roman" w:cs="Times New Roman"/>
          <w:color w:val="C0C5CE"/>
          <w:sz w:val="24"/>
          <w:szCs w:val="24"/>
          <w:bdr w:val="none" w:sz="0" w:space="0" w:color="auto" w:frame="1"/>
          <w:shd w:val="clear" w:color="auto" w:fill="2B303B"/>
        </w:rPr>
      </w:pPr>
      <w:ins w:id="76" w:author="Unknown">
        <w:r w:rsidRPr="00CC5938">
          <w:rPr>
            <w:rStyle w:val="HTMLCode"/>
            <w:rFonts w:ascii="Times New Roman" w:hAnsi="Times New Roman" w:cs="Times New Roman"/>
            <w:color w:val="C0C5CE"/>
            <w:sz w:val="24"/>
            <w:szCs w:val="24"/>
            <w:bdr w:val="none" w:sz="0" w:space="0" w:color="auto" w:frame="1"/>
            <w:shd w:val="clear" w:color="auto" w:fill="2B303B"/>
          </w:rPr>
          <w:lastRenderedPageBreak/>
          <w:t>}</w:t>
        </w:r>
      </w:ins>
    </w:p>
    <w:p w:rsidR="00F66E47" w:rsidRPr="00CC5938" w:rsidRDefault="00F66E47" w:rsidP="00F66E47">
      <w:pPr>
        <w:pStyle w:val="HTMLPreformatted"/>
        <w:shd w:val="clear" w:color="auto" w:fill="F6F6F6"/>
        <w:spacing w:line="360" w:lineRule="atLeast"/>
        <w:textAlignment w:val="baseline"/>
        <w:rPr>
          <w:ins w:id="77" w:author="Unknown"/>
          <w:rStyle w:val="HTMLCode"/>
          <w:rFonts w:ascii="Times New Roman" w:hAnsi="Times New Roman" w:cs="Times New Roman"/>
          <w:color w:val="C0C5CE"/>
          <w:sz w:val="24"/>
          <w:szCs w:val="24"/>
          <w:bdr w:val="none" w:sz="0" w:space="0" w:color="auto" w:frame="1"/>
          <w:shd w:val="clear" w:color="auto" w:fill="2B303B"/>
        </w:rPr>
      </w:pPr>
      <w:ins w:id="78" w:author="Unknown">
        <w:r w:rsidRPr="00CC5938">
          <w:rPr>
            <w:rStyle w:val="hljs-keyword"/>
            <w:rFonts w:ascii="Times New Roman" w:hAnsi="Times New Roman" w:cs="Times New Roman"/>
            <w:color w:val="B48EAD"/>
            <w:sz w:val="24"/>
            <w:szCs w:val="24"/>
            <w:bdr w:val="none" w:sz="0" w:space="0" w:color="auto" w:frame="1"/>
            <w:shd w:val="clear" w:color="auto" w:fill="2B303B"/>
          </w:rPr>
          <w:t>var</w:t>
        </w:r>
        <w:r w:rsidRPr="00CC5938">
          <w:rPr>
            <w:rStyle w:val="HTMLCode"/>
            <w:rFonts w:ascii="Times New Roman" w:hAnsi="Times New Roman" w:cs="Times New Roman"/>
            <w:color w:val="C0C5CE"/>
            <w:sz w:val="24"/>
            <w:szCs w:val="24"/>
            <w:bdr w:val="none" w:sz="0" w:space="0" w:color="auto" w:frame="1"/>
            <w:shd w:val="clear" w:color="auto" w:fill="2B303B"/>
          </w:rPr>
          <w:t xml:space="preserve"> employee = </w:t>
        </w:r>
        <w:r w:rsidRPr="00CC5938">
          <w:rPr>
            <w:rStyle w:val="hljs-keyword"/>
            <w:rFonts w:ascii="Times New Roman" w:hAnsi="Times New Roman" w:cs="Times New Roman"/>
            <w:color w:val="B48EAD"/>
            <w:sz w:val="24"/>
            <w:szCs w:val="24"/>
            <w:bdr w:val="none" w:sz="0" w:space="0" w:color="auto" w:frame="1"/>
            <w:shd w:val="clear" w:color="auto" w:fill="2B303B"/>
          </w:rPr>
          <w:t>new</w:t>
        </w:r>
        <w:r w:rsidRPr="00CC5938">
          <w:rPr>
            <w:rStyle w:val="HTMLCode"/>
            <w:rFonts w:ascii="Times New Roman" w:hAnsi="Times New Roman" w:cs="Times New Roman"/>
            <w:color w:val="C0C5CE"/>
            <w:sz w:val="24"/>
            <w:szCs w:val="24"/>
            <w:bdr w:val="none" w:sz="0" w:space="0" w:color="auto" w:frame="1"/>
            <w:shd w:val="clear" w:color="auto" w:fill="2B303B"/>
          </w:rPr>
          <w:t xml:space="preserve"> </w:t>
        </w:r>
        <w:proofErr w:type="gramStart"/>
        <w:r w:rsidRPr="00CC5938">
          <w:rPr>
            <w:rStyle w:val="HTMLCode"/>
            <w:rFonts w:ascii="Times New Roman" w:hAnsi="Times New Roman" w:cs="Times New Roman"/>
            <w:color w:val="C0C5CE"/>
            <w:sz w:val="24"/>
            <w:szCs w:val="24"/>
            <w:bdr w:val="none" w:sz="0" w:space="0" w:color="auto" w:frame="1"/>
            <w:shd w:val="clear" w:color="auto" w:fill="2B303B"/>
          </w:rPr>
          <w:t>MaleEmployee(</w:t>
        </w:r>
        <w:proofErr w:type="gramEnd"/>
        <w:r w:rsidRPr="00CC5938">
          <w:rPr>
            <w:rStyle w:val="HTMLCode"/>
            <w:rFonts w:ascii="Times New Roman" w:hAnsi="Times New Roman" w:cs="Times New Roman"/>
            <w:color w:val="C0C5CE"/>
            <w:sz w:val="24"/>
            <w:szCs w:val="24"/>
            <w:bdr w:val="none" w:sz="0" w:space="0" w:color="auto" w:frame="1"/>
            <w:shd w:val="clear" w:color="auto" w:fill="2B303B"/>
          </w:rPr>
          <w:t>);</w:t>
        </w:r>
      </w:ins>
    </w:p>
    <w:p w:rsidR="00F66E47" w:rsidRPr="00CC5938" w:rsidRDefault="00F66E47" w:rsidP="00F66E47">
      <w:pPr>
        <w:pStyle w:val="HTMLPreformatted"/>
        <w:shd w:val="clear" w:color="auto" w:fill="F6F6F6"/>
        <w:spacing w:line="360" w:lineRule="atLeast"/>
        <w:textAlignment w:val="baseline"/>
        <w:rPr>
          <w:ins w:id="79" w:author="Unknown"/>
          <w:rStyle w:val="HTMLCode"/>
          <w:rFonts w:ascii="Times New Roman" w:hAnsi="Times New Roman" w:cs="Times New Roman"/>
          <w:color w:val="C0C5CE"/>
          <w:sz w:val="24"/>
          <w:szCs w:val="24"/>
          <w:bdr w:val="none" w:sz="0" w:space="0" w:color="auto" w:frame="1"/>
          <w:shd w:val="clear" w:color="auto" w:fill="2B303B"/>
        </w:rPr>
      </w:pPr>
      <w:ins w:id="80" w:author="Unknown">
        <w:r w:rsidRPr="00CC5938">
          <w:rPr>
            <w:rStyle w:val="HTMLCode"/>
            <w:rFonts w:ascii="Times New Roman" w:hAnsi="Times New Roman" w:cs="Times New Roman"/>
            <w:color w:val="C0C5CE"/>
            <w:sz w:val="24"/>
            <w:szCs w:val="24"/>
            <w:bdr w:val="none" w:sz="0" w:space="0" w:color="auto" w:frame="1"/>
            <w:shd w:val="clear" w:color="auto" w:fill="2B303B"/>
          </w:rPr>
          <w:t>console.log(</w:t>
        </w:r>
        <w:proofErr w:type="gramStart"/>
        <w:r w:rsidRPr="00CC5938">
          <w:rPr>
            <w:rStyle w:val="HTMLCode"/>
            <w:rFonts w:ascii="Times New Roman" w:hAnsi="Times New Roman" w:cs="Times New Roman"/>
            <w:color w:val="C0C5CE"/>
            <w:sz w:val="24"/>
            <w:szCs w:val="24"/>
            <w:bdr w:val="none" w:sz="0" w:space="0" w:color="auto" w:frame="1"/>
            <w:shd w:val="clear" w:color="auto" w:fill="2B303B"/>
          </w:rPr>
          <w:t>employee.classClassName</w:t>
        </w:r>
        <w:proofErr w:type="gramEnd"/>
        <w:r w:rsidRPr="00CC5938">
          <w:rPr>
            <w:rStyle w:val="HTMLCode"/>
            <w:rFonts w:ascii="Times New Roman" w:hAnsi="Times New Roman" w:cs="Times New Roman"/>
            <w:color w:val="C0C5CE"/>
            <w:sz w:val="24"/>
            <w:szCs w:val="24"/>
            <w:bdr w:val="none" w:sz="0" w:space="0" w:color="auto" w:frame="1"/>
            <w:shd w:val="clear" w:color="auto" w:fill="2B303B"/>
          </w:rPr>
          <w:t>());</w:t>
        </w:r>
      </w:ins>
    </w:p>
    <w:p w:rsidR="00F66E47" w:rsidRPr="00CC5938" w:rsidRDefault="00F66E47" w:rsidP="00F66E47">
      <w:pPr>
        <w:pStyle w:val="HTMLPreformatted"/>
        <w:shd w:val="clear" w:color="auto" w:fill="F6F6F6"/>
        <w:spacing w:line="360" w:lineRule="atLeast"/>
        <w:textAlignment w:val="baseline"/>
        <w:rPr>
          <w:rStyle w:val="hljs-comment"/>
          <w:rFonts w:ascii="Times New Roman" w:hAnsi="Times New Roman" w:cs="Times New Roman"/>
          <w:color w:val="65737E"/>
          <w:sz w:val="24"/>
          <w:szCs w:val="24"/>
          <w:bdr w:val="none" w:sz="0" w:space="0" w:color="auto" w:frame="1"/>
          <w:shd w:val="clear" w:color="auto" w:fill="2B303B"/>
        </w:rPr>
      </w:pPr>
      <w:ins w:id="81" w:author="Unknown">
        <w:r w:rsidRPr="00CC5938">
          <w:rPr>
            <w:rStyle w:val="hljs-comment"/>
            <w:rFonts w:ascii="Times New Roman" w:hAnsi="Times New Roman" w:cs="Times New Roman"/>
            <w:color w:val="65737E"/>
            <w:sz w:val="24"/>
            <w:szCs w:val="24"/>
            <w:bdr w:val="none" w:sz="0" w:space="0" w:color="auto" w:frame="1"/>
            <w:shd w:val="clear" w:color="auto" w:fill="2B303B"/>
          </w:rPr>
          <w:t>//kết quả: Class Employee</w:t>
        </w:r>
      </w:ins>
    </w:p>
    <w:p w:rsidR="004974D0" w:rsidRPr="00CC5938" w:rsidRDefault="004974D0" w:rsidP="00F66E47">
      <w:pPr>
        <w:pStyle w:val="HTMLPreformatted"/>
        <w:shd w:val="clear" w:color="auto" w:fill="F6F6F6"/>
        <w:spacing w:line="360" w:lineRule="atLeast"/>
        <w:textAlignment w:val="baseline"/>
        <w:rPr>
          <w:rStyle w:val="hljs-comment"/>
          <w:rFonts w:ascii="Times New Roman" w:hAnsi="Times New Roman" w:cs="Times New Roman"/>
          <w:color w:val="65737E"/>
          <w:sz w:val="24"/>
          <w:szCs w:val="24"/>
          <w:bdr w:val="none" w:sz="0" w:space="0" w:color="auto" w:frame="1"/>
          <w:shd w:val="clear" w:color="auto" w:fill="2B303B"/>
        </w:rPr>
      </w:pPr>
    </w:p>
    <w:p w:rsidR="004974D0" w:rsidRPr="00CC5938" w:rsidRDefault="004974D0" w:rsidP="00F66E47">
      <w:pPr>
        <w:pStyle w:val="HTMLPreformatted"/>
        <w:shd w:val="clear" w:color="auto" w:fill="F6F6F6"/>
        <w:spacing w:line="360" w:lineRule="atLeast"/>
        <w:textAlignment w:val="baseline"/>
        <w:rPr>
          <w:ins w:id="82" w:author="Unknown"/>
          <w:rFonts w:ascii="Times New Roman" w:hAnsi="Times New Roman" w:cs="Times New Roman"/>
          <w:color w:val="444444"/>
          <w:sz w:val="24"/>
          <w:szCs w:val="24"/>
        </w:rPr>
      </w:pPr>
    </w:p>
    <w:p w:rsidR="00F66E47" w:rsidRPr="00CC5938" w:rsidRDefault="00F66E47" w:rsidP="00F66E47">
      <w:pPr>
        <w:pStyle w:val="NormalWeb"/>
        <w:shd w:val="clear" w:color="auto" w:fill="FFFFFF"/>
        <w:spacing w:before="0" w:beforeAutospacing="0" w:after="105" w:afterAutospacing="0"/>
        <w:textAlignment w:val="baseline"/>
        <w:rPr>
          <w:ins w:id="83" w:author="Unknown"/>
          <w:color w:val="444444"/>
        </w:rPr>
      </w:pPr>
      <w:ins w:id="84" w:author="Unknown">
        <w:r w:rsidRPr="00CC5938">
          <w:rPr>
            <w:color w:val="444444"/>
          </w:rPr>
          <w:t>Và bạn cũng có thể gọi lại phương thức của lớp cha khi đang đứng trong phương thức đó ở lớp con (trong phương thức rewrite chính nó).</w:t>
        </w:r>
      </w:ins>
    </w:p>
    <w:p w:rsidR="00F66E47" w:rsidRPr="00CC5938" w:rsidRDefault="00F66E47" w:rsidP="00F66E47">
      <w:pPr>
        <w:pStyle w:val="NormalWeb"/>
        <w:shd w:val="clear" w:color="auto" w:fill="FFFFFF"/>
        <w:spacing w:before="0" w:beforeAutospacing="0" w:after="0" w:afterAutospacing="0"/>
        <w:textAlignment w:val="baseline"/>
        <w:rPr>
          <w:color w:val="444444"/>
        </w:rPr>
      </w:pPr>
      <w:ins w:id="85" w:author="Unknown">
        <w:r w:rsidRPr="00CC5938">
          <w:rPr>
            <w:rStyle w:val="Strong"/>
            <w:color w:val="444444"/>
            <w:bdr w:val="none" w:sz="0" w:space="0" w:color="auto" w:frame="1"/>
          </w:rPr>
          <w:t>VD</w:t>
        </w:r>
        <w:r w:rsidRPr="00CC5938">
          <w:rPr>
            <w:color w:val="444444"/>
          </w:rPr>
          <w:t>:</w:t>
        </w:r>
      </w:ins>
    </w:p>
    <w:p w:rsidR="004974D0" w:rsidRPr="00CC5938" w:rsidRDefault="004974D0" w:rsidP="00F66E47">
      <w:pPr>
        <w:pStyle w:val="NormalWeb"/>
        <w:shd w:val="clear" w:color="auto" w:fill="FFFFFF"/>
        <w:spacing w:before="0" w:beforeAutospacing="0" w:after="0" w:afterAutospacing="0"/>
        <w:textAlignment w:val="baseline"/>
        <w:rPr>
          <w:ins w:id="86" w:author="Unknown"/>
          <w:color w:val="444444"/>
        </w:rPr>
      </w:pPr>
    </w:p>
    <w:p w:rsidR="00F66E47" w:rsidRPr="00CC5938" w:rsidRDefault="00F66E47" w:rsidP="00F66E47">
      <w:pPr>
        <w:pStyle w:val="HTMLPreformatted"/>
        <w:shd w:val="clear" w:color="auto" w:fill="F6F6F6"/>
        <w:spacing w:line="360" w:lineRule="atLeast"/>
        <w:textAlignment w:val="baseline"/>
        <w:rPr>
          <w:ins w:id="87" w:author="Unknown"/>
          <w:rStyle w:val="HTMLCode"/>
          <w:rFonts w:ascii="Times New Roman" w:hAnsi="Times New Roman" w:cs="Times New Roman"/>
          <w:color w:val="C0C5CE"/>
          <w:sz w:val="24"/>
          <w:szCs w:val="24"/>
          <w:bdr w:val="none" w:sz="0" w:space="0" w:color="auto" w:frame="1"/>
          <w:shd w:val="clear" w:color="auto" w:fill="2B303B"/>
        </w:rPr>
      </w:pPr>
      <w:ins w:id="88" w:author="Unknown">
        <w:r w:rsidRPr="00CC5938">
          <w:rPr>
            <w:rStyle w:val="hljs-keyword"/>
            <w:rFonts w:ascii="Times New Roman" w:hAnsi="Times New Roman" w:cs="Times New Roman"/>
            <w:color w:val="B48EAD"/>
            <w:sz w:val="24"/>
            <w:szCs w:val="24"/>
            <w:bdr w:val="none" w:sz="0" w:space="0" w:color="auto" w:frame="1"/>
            <w:shd w:val="clear" w:color="auto" w:fill="2B303B"/>
          </w:rPr>
          <w:t>class</w:t>
        </w:r>
        <w:r w:rsidRPr="00CC5938">
          <w:rPr>
            <w:rStyle w:val="HTMLCode"/>
            <w:rFonts w:ascii="Times New Roman" w:hAnsi="Times New Roman" w:cs="Times New Roman"/>
            <w:color w:val="C0C5CE"/>
            <w:sz w:val="24"/>
            <w:szCs w:val="24"/>
            <w:bdr w:val="none" w:sz="0" w:space="0" w:color="auto" w:frame="1"/>
            <w:shd w:val="clear" w:color="auto" w:fill="2B303B"/>
          </w:rPr>
          <w:t xml:space="preserve"> Employee {</w:t>
        </w:r>
      </w:ins>
    </w:p>
    <w:p w:rsidR="00F66E47" w:rsidRPr="00CC5938" w:rsidRDefault="00F66E47" w:rsidP="00F66E47">
      <w:pPr>
        <w:pStyle w:val="HTMLPreformatted"/>
        <w:shd w:val="clear" w:color="auto" w:fill="F6F6F6"/>
        <w:spacing w:line="360" w:lineRule="atLeast"/>
        <w:textAlignment w:val="baseline"/>
        <w:rPr>
          <w:ins w:id="89" w:author="Unknown"/>
          <w:rStyle w:val="HTMLCode"/>
          <w:rFonts w:ascii="Times New Roman" w:hAnsi="Times New Roman" w:cs="Times New Roman"/>
          <w:color w:val="C0C5CE"/>
          <w:sz w:val="24"/>
          <w:szCs w:val="24"/>
          <w:bdr w:val="none" w:sz="0" w:space="0" w:color="auto" w:frame="1"/>
          <w:shd w:val="clear" w:color="auto" w:fill="2B303B"/>
        </w:rPr>
      </w:pPr>
      <w:ins w:id="90"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getClassName () {</w:t>
        </w:r>
      </w:ins>
    </w:p>
    <w:p w:rsidR="00F66E47" w:rsidRPr="00CC5938" w:rsidRDefault="00F66E47" w:rsidP="00F66E47">
      <w:pPr>
        <w:pStyle w:val="HTMLPreformatted"/>
        <w:shd w:val="clear" w:color="auto" w:fill="F6F6F6"/>
        <w:spacing w:line="360" w:lineRule="atLeast"/>
        <w:textAlignment w:val="baseline"/>
        <w:rPr>
          <w:ins w:id="91" w:author="Unknown"/>
          <w:rStyle w:val="HTMLCode"/>
          <w:rFonts w:ascii="Times New Roman" w:hAnsi="Times New Roman" w:cs="Times New Roman"/>
          <w:color w:val="C0C5CE"/>
          <w:sz w:val="24"/>
          <w:szCs w:val="24"/>
          <w:bdr w:val="none" w:sz="0" w:space="0" w:color="auto" w:frame="1"/>
          <w:shd w:val="clear" w:color="auto" w:fill="2B303B"/>
        </w:rPr>
      </w:pPr>
      <w:ins w:id="92"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w:t>
        </w:r>
        <w:r w:rsidRPr="00CC5938">
          <w:rPr>
            <w:rStyle w:val="hljs-keyword"/>
            <w:rFonts w:ascii="Times New Roman" w:hAnsi="Times New Roman" w:cs="Times New Roman"/>
            <w:color w:val="B48EAD"/>
            <w:sz w:val="24"/>
            <w:szCs w:val="24"/>
            <w:bdr w:val="none" w:sz="0" w:space="0" w:color="auto" w:frame="1"/>
            <w:shd w:val="clear" w:color="auto" w:fill="2B303B"/>
          </w:rPr>
          <w:t>return</w:t>
        </w:r>
        <w:r w:rsidRPr="00CC5938">
          <w:rPr>
            <w:rStyle w:val="HTMLCode"/>
            <w:rFonts w:ascii="Times New Roman" w:hAnsi="Times New Roman" w:cs="Times New Roman"/>
            <w:color w:val="C0C5CE"/>
            <w:sz w:val="24"/>
            <w:szCs w:val="24"/>
            <w:bdr w:val="none" w:sz="0" w:space="0" w:color="auto" w:frame="1"/>
            <w:shd w:val="clear" w:color="auto" w:fill="2B303B"/>
          </w:rPr>
          <w:t xml:space="preserve"> </w:t>
        </w:r>
        <w:r w:rsidRPr="00CC5938">
          <w:rPr>
            <w:rStyle w:val="hljs-string"/>
            <w:rFonts w:ascii="Times New Roman" w:hAnsi="Times New Roman" w:cs="Times New Roman"/>
            <w:color w:val="A3BE8C"/>
            <w:sz w:val="24"/>
            <w:szCs w:val="24"/>
            <w:bdr w:val="none" w:sz="0" w:space="0" w:color="auto" w:frame="1"/>
            <w:shd w:val="clear" w:color="auto" w:fill="2B303B"/>
          </w:rPr>
          <w:t>"Class Employee"</w:t>
        </w:r>
        <w:r w:rsidRPr="00CC5938">
          <w:rPr>
            <w:rStyle w:val="HTMLCode"/>
            <w:rFonts w:ascii="Times New Roman" w:hAnsi="Times New Roman" w:cs="Times New Roman"/>
            <w:color w:val="C0C5CE"/>
            <w:sz w:val="24"/>
            <w:szCs w:val="24"/>
            <w:bdr w:val="none" w:sz="0" w:space="0" w:color="auto" w:frame="1"/>
            <w:shd w:val="clear" w:color="auto" w:fill="2B303B"/>
          </w:rPr>
          <w:t>;</w:t>
        </w:r>
      </w:ins>
    </w:p>
    <w:p w:rsidR="00F66E47" w:rsidRPr="00CC5938" w:rsidRDefault="00F66E47" w:rsidP="00F66E47">
      <w:pPr>
        <w:pStyle w:val="HTMLPreformatted"/>
        <w:shd w:val="clear" w:color="auto" w:fill="F6F6F6"/>
        <w:spacing w:line="360" w:lineRule="atLeast"/>
        <w:textAlignment w:val="baseline"/>
        <w:rPr>
          <w:ins w:id="93" w:author="Unknown"/>
          <w:rStyle w:val="HTMLCode"/>
          <w:rFonts w:ascii="Times New Roman" w:hAnsi="Times New Roman" w:cs="Times New Roman"/>
          <w:color w:val="C0C5CE"/>
          <w:sz w:val="24"/>
          <w:szCs w:val="24"/>
          <w:bdr w:val="none" w:sz="0" w:space="0" w:color="auto" w:frame="1"/>
          <w:shd w:val="clear" w:color="auto" w:fill="2B303B"/>
        </w:rPr>
      </w:pPr>
      <w:ins w:id="94"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w:t>
        </w:r>
      </w:ins>
    </w:p>
    <w:p w:rsidR="00F66E47" w:rsidRPr="00CC5938" w:rsidRDefault="00F66E47" w:rsidP="00F66E47">
      <w:pPr>
        <w:pStyle w:val="HTMLPreformatted"/>
        <w:shd w:val="clear" w:color="auto" w:fill="F6F6F6"/>
        <w:spacing w:line="360" w:lineRule="atLeast"/>
        <w:textAlignment w:val="baseline"/>
        <w:rPr>
          <w:ins w:id="95" w:author="Unknown"/>
          <w:rStyle w:val="HTMLCode"/>
          <w:rFonts w:ascii="Times New Roman" w:hAnsi="Times New Roman" w:cs="Times New Roman"/>
          <w:color w:val="C0C5CE"/>
          <w:sz w:val="24"/>
          <w:szCs w:val="24"/>
          <w:bdr w:val="none" w:sz="0" w:space="0" w:color="auto" w:frame="1"/>
          <w:shd w:val="clear" w:color="auto" w:fill="2B303B"/>
        </w:rPr>
      </w:pPr>
      <w:ins w:id="96" w:author="Unknown">
        <w:r w:rsidRPr="00CC5938">
          <w:rPr>
            <w:rStyle w:val="HTMLCode"/>
            <w:rFonts w:ascii="Times New Roman" w:hAnsi="Times New Roman" w:cs="Times New Roman"/>
            <w:color w:val="C0C5CE"/>
            <w:sz w:val="24"/>
            <w:szCs w:val="24"/>
            <w:bdr w:val="none" w:sz="0" w:space="0" w:color="auto" w:frame="1"/>
            <w:shd w:val="clear" w:color="auto" w:fill="2B303B"/>
          </w:rPr>
          <w:t>};</w:t>
        </w:r>
      </w:ins>
    </w:p>
    <w:p w:rsidR="00F66E47" w:rsidRPr="00CC5938" w:rsidRDefault="00F66E47" w:rsidP="00F66E47">
      <w:pPr>
        <w:pStyle w:val="HTMLPreformatted"/>
        <w:shd w:val="clear" w:color="auto" w:fill="F6F6F6"/>
        <w:spacing w:line="360" w:lineRule="atLeast"/>
        <w:textAlignment w:val="baseline"/>
        <w:rPr>
          <w:ins w:id="97" w:author="Unknown"/>
          <w:rStyle w:val="HTMLCode"/>
          <w:rFonts w:ascii="Times New Roman" w:hAnsi="Times New Roman" w:cs="Times New Roman"/>
          <w:color w:val="C0C5CE"/>
          <w:sz w:val="24"/>
          <w:szCs w:val="24"/>
          <w:bdr w:val="none" w:sz="0" w:space="0" w:color="auto" w:frame="1"/>
          <w:shd w:val="clear" w:color="auto" w:fill="2B303B"/>
        </w:rPr>
      </w:pPr>
      <w:ins w:id="98" w:author="Unknown">
        <w:r w:rsidRPr="00CC5938">
          <w:rPr>
            <w:rStyle w:val="hljs-keyword"/>
            <w:rFonts w:ascii="Times New Roman" w:hAnsi="Times New Roman" w:cs="Times New Roman"/>
            <w:color w:val="B48EAD"/>
            <w:sz w:val="24"/>
            <w:szCs w:val="24"/>
            <w:bdr w:val="none" w:sz="0" w:space="0" w:color="auto" w:frame="1"/>
            <w:shd w:val="clear" w:color="auto" w:fill="2B303B"/>
          </w:rPr>
          <w:t>class</w:t>
        </w:r>
        <w:r w:rsidRPr="00CC5938">
          <w:rPr>
            <w:rStyle w:val="HTMLCode"/>
            <w:rFonts w:ascii="Times New Roman" w:hAnsi="Times New Roman" w:cs="Times New Roman"/>
            <w:color w:val="C0C5CE"/>
            <w:sz w:val="24"/>
            <w:szCs w:val="24"/>
            <w:bdr w:val="none" w:sz="0" w:space="0" w:color="auto" w:frame="1"/>
            <w:shd w:val="clear" w:color="auto" w:fill="2B303B"/>
          </w:rPr>
          <w:t xml:space="preserve"> MaleEmployee extends Employee {</w:t>
        </w:r>
      </w:ins>
    </w:p>
    <w:p w:rsidR="00F66E47" w:rsidRPr="00CC5938" w:rsidRDefault="00F66E47" w:rsidP="00F66E47">
      <w:pPr>
        <w:pStyle w:val="HTMLPreformatted"/>
        <w:shd w:val="clear" w:color="auto" w:fill="F6F6F6"/>
        <w:spacing w:line="360" w:lineRule="atLeast"/>
        <w:textAlignment w:val="baseline"/>
        <w:rPr>
          <w:ins w:id="99" w:author="Unknown"/>
          <w:rStyle w:val="HTMLCode"/>
          <w:rFonts w:ascii="Times New Roman" w:hAnsi="Times New Roman" w:cs="Times New Roman"/>
          <w:color w:val="C0C5CE"/>
          <w:sz w:val="24"/>
          <w:szCs w:val="24"/>
          <w:bdr w:val="none" w:sz="0" w:space="0" w:color="auto" w:frame="1"/>
          <w:shd w:val="clear" w:color="auto" w:fill="2B303B"/>
        </w:rPr>
      </w:pPr>
      <w:ins w:id="100"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getClassName () {</w:t>
        </w:r>
      </w:ins>
    </w:p>
    <w:p w:rsidR="00F66E47" w:rsidRPr="00CC5938" w:rsidRDefault="00F66E47" w:rsidP="00F66E47">
      <w:pPr>
        <w:pStyle w:val="HTMLPreformatted"/>
        <w:shd w:val="clear" w:color="auto" w:fill="F6F6F6"/>
        <w:spacing w:line="360" w:lineRule="atLeast"/>
        <w:textAlignment w:val="baseline"/>
        <w:rPr>
          <w:ins w:id="101" w:author="Unknown"/>
          <w:rStyle w:val="HTMLCode"/>
          <w:rFonts w:ascii="Times New Roman" w:hAnsi="Times New Roman" w:cs="Times New Roman"/>
          <w:color w:val="C0C5CE"/>
          <w:sz w:val="24"/>
          <w:szCs w:val="24"/>
          <w:bdr w:val="none" w:sz="0" w:space="0" w:color="auto" w:frame="1"/>
          <w:shd w:val="clear" w:color="auto" w:fill="2B303B"/>
        </w:rPr>
      </w:pPr>
      <w:ins w:id="102"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w:t>
        </w:r>
        <w:r w:rsidRPr="00CC5938">
          <w:rPr>
            <w:rStyle w:val="hljs-keyword"/>
            <w:rFonts w:ascii="Times New Roman" w:hAnsi="Times New Roman" w:cs="Times New Roman"/>
            <w:color w:val="B48EAD"/>
            <w:sz w:val="24"/>
            <w:szCs w:val="24"/>
            <w:bdr w:val="none" w:sz="0" w:space="0" w:color="auto" w:frame="1"/>
            <w:shd w:val="clear" w:color="auto" w:fill="2B303B"/>
          </w:rPr>
          <w:t>return</w:t>
        </w:r>
        <w:r w:rsidRPr="00CC5938">
          <w:rPr>
            <w:rStyle w:val="HTMLCode"/>
            <w:rFonts w:ascii="Times New Roman" w:hAnsi="Times New Roman" w:cs="Times New Roman"/>
            <w:color w:val="C0C5CE"/>
            <w:sz w:val="24"/>
            <w:szCs w:val="24"/>
            <w:bdr w:val="none" w:sz="0" w:space="0" w:color="auto" w:frame="1"/>
            <w:shd w:val="clear" w:color="auto" w:fill="2B303B"/>
          </w:rPr>
          <w:t xml:space="preserve"> </w:t>
        </w:r>
        <w:r w:rsidRPr="00CC5938">
          <w:rPr>
            <w:rStyle w:val="hljs-string"/>
            <w:rFonts w:ascii="Times New Roman" w:hAnsi="Times New Roman" w:cs="Times New Roman"/>
            <w:color w:val="A3BE8C"/>
            <w:sz w:val="24"/>
            <w:szCs w:val="24"/>
            <w:bdr w:val="none" w:sz="0" w:space="0" w:color="auto" w:frame="1"/>
            <w:shd w:val="clear" w:color="auto" w:fill="2B303B"/>
          </w:rPr>
          <w:t>"Class MaleEmployee - "</w:t>
        </w:r>
        <w:r w:rsidRPr="00CC5938">
          <w:rPr>
            <w:rStyle w:val="HTMLCode"/>
            <w:rFonts w:ascii="Times New Roman" w:hAnsi="Times New Roman" w:cs="Times New Roman"/>
            <w:color w:val="C0C5CE"/>
            <w:sz w:val="24"/>
            <w:szCs w:val="24"/>
            <w:bdr w:val="none" w:sz="0" w:space="0" w:color="auto" w:frame="1"/>
            <w:shd w:val="clear" w:color="auto" w:fill="2B303B"/>
          </w:rPr>
          <w:t xml:space="preserve"> + </w:t>
        </w:r>
        <w:proofErr w:type="gramStart"/>
        <w:r w:rsidRPr="00CC5938">
          <w:rPr>
            <w:rStyle w:val="HTMLCode"/>
            <w:rFonts w:ascii="Times New Roman" w:hAnsi="Times New Roman" w:cs="Times New Roman"/>
            <w:color w:val="C0C5CE"/>
            <w:sz w:val="24"/>
            <w:szCs w:val="24"/>
            <w:bdr w:val="none" w:sz="0" w:space="0" w:color="auto" w:frame="1"/>
            <w:shd w:val="clear" w:color="auto" w:fill="2B303B"/>
          </w:rPr>
          <w:t>super.getClassName</w:t>
        </w:r>
        <w:proofErr w:type="gramEnd"/>
        <w:r w:rsidRPr="00CC5938">
          <w:rPr>
            <w:rStyle w:val="HTMLCode"/>
            <w:rFonts w:ascii="Times New Roman" w:hAnsi="Times New Roman" w:cs="Times New Roman"/>
            <w:color w:val="C0C5CE"/>
            <w:sz w:val="24"/>
            <w:szCs w:val="24"/>
            <w:bdr w:val="none" w:sz="0" w:space="0" w:color="auto" w:frame="1"/>
            <w:shd w:val="clear" w:color="auto" w:fill="2B303B"/>
          </w:rPr>
          <w:t>();</w:t>
        </w:r>
      </w:ins>
    </w:p>
    <w:p w:rsidR="00F66E47" w:rsidRPr="00CC5938" w:rsidRDefault="00F66E47" w:rsidP="00F66E47">
      <w:pPr>
        <w:pStyle w:val="HTMLPreformatted"/>
        <w:shd w:val="clear" w:color="auto" w:fill="F6F6F6"/>
        <w:spacing w:line="360" w:lineRule="atLeast"/>
        <w:textAlignment w:val="baseline"/>
        <w:rPr>
          <w:ins w:id="103" w:author="Unknown"/>
          <w:rStyle w:val="HTMLCode"/>
          <w:rFonts w:ascii="Times New Roman" w:hAnsi="Times New Roman" w:cs="Times New Roman"/>
          <w:color w:val="C0C5CE"/>
          <w:sz w:val="24"/>
          <w:szCs w:val="24"/>
          <w:bdr w:val="none" w:sz="0" w:space="0" w:color="auto" w:frame="1"/>
          <w:shd w:val="clear" w:color="auto" w:fill="2B303B"/>
        </w:rPr>
      </w:pPr>
      <w:ins w:id="104"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w:t>
        </w:r>
      </w:ins>
    </w:p>
    <w:p w:rsidR="00F66E47" w:rsidRPr="00CC5938" w:rsidRDefault="00F66E47" w:rsidP="00F66E47">
      <w:pPr>
        <w:pStyle w:val="HTMLPreformatted"/>
        <w:shd w:val="clear" w:color="auto" w:fill="F6F6F6"/>
        <w:spacing w:line="360" w:lineRule="atLeast"/>
        <w:textAlignment w:val="baseline"/>
        <w:rPr>
          <w:ins w:id="105" w:author="Unknown"/>
          <w:rStyle w:val="HTMLCode"/>
          <w:rFonts w:ascii="Times New Roman" w:hAnsi="Times New Roman" w:cs="Times New Roman"/>
          <w:color w:val="C0C5CE"/>
          <w:sz w:val="24"/>
          <w:szCs w:val="24"/>
          <w:bdr w:val="none" w:sz="0" w:space="0" w:color="auto" w:frame="1"/>
          <w:shd w:val="clear" w:color="auto" w:fill="2B303B"/>
        </w:rPr>
      </w:pPr>
      <w:ins w:id="106"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classClassName () {</w:t>
        </w:r>
      </w:ins>
    </w:p>
    <w:p w:rsidR="00F66E47" w:rsidRPr="00CC5938" w:rsidRDefault="00F66E47" w:rsidP="00F66E47">
      <w:pPr>
        <w:pStyle w:val="HTMLPreformatted"/>
        <w:shd w:val="clear" w:color="auto" w:fill="F6F6F6"/>
        <w:spacing w:line="360" w:lineRule="atLeast"/>
        <w:textAlignment w:val="baseline"/>
        <w:rPr>
          <w:ins w:id="107" w:author="Unknown"/>
          <w:rStyle w:val="HTMLCode"/>
          <w:rFonts w:ascii="Times New Roman" w:hAnsi="Times New Roman" w:cs="Times New Roman"/>
          <w:color w:val="C0C5CE"/>
          <w:sz w:val="24"/>
          <w:szCs w:val="24"/>
          <w:bdr w:val="none" w:sz="0" w:space="0" w:color="auto" w:frame="1"/>
          <w:shd w:val="clear" w:color="auto" w:fill="2B303B"/>
        </w:rPr>
      </w:pPr>
      <w:ins w:id="108"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w:t>
        </w:r>
        <w:r w:rsidRPr="00CC5938">
          <w:rPr>
            <w:rStyle w:val="hljs-keyword"/>
            <w:rFonts w:ascii="Times New Roman" w:hAnsi="Times New Roman" w:cs="Times New Roman"/>
            <w:color w:val="B48EAD"/>
            <w:sz w:val="24"/>
            <w:szCs w:val="24"/>
            <w:bdr w:val="none" w:sz="0" w:space="0" w:color="auto" w:frame="1"/>
            <w:shd w:val="clear" w:color="auto" w:fill="2B303B"/>
          </w:rPr>
          <w:t>return</w:t>
        </w:r>
        <w:r w:rsidRPr="00CC5938">
          <w:rPr>
            <w:rStyle w:val="HTMLCode"/>
            <w:rFonts w:ascii="Times New Roman" w:hAnsi="Times New Roman" w:cs="Times New Roman"/>
            <w:color w:val="C0C5CE"/>
            <w:sz w:val="24"/>
            <w:szCs w:val="24"/>
            <w:bdr w:val="none" w:sz="0" w:space="0" w:color="auto" w:frame="1"/>
            <w:shd w:val="clear" w:color="auto" w:fill="2B303B"/>
          </w:rPr>
          <w:t xml:space="preserve"> </w:t>
        </w:r>
        <w:proofErr w:type="gramStart"/>
        <w:r w:rsidRPr="00CC5938">
          <w:rPr>
            <w:rStyle w:val="HTMLCode"/>
            <w:rFonts w:ascii="Times New Roman" w:hAnsi="Times New Roman" w:cs="Times New Roman"/>
            <w:color w:val="C0C5CE"/>
            <w:sz w:val="24"/>
            <w:szCs w:val="24"/>
            <w:bdr w:val="none" w:sz="0" w:space="0" w:color="auto" w:frame="1"/>
            <w:shd w:val="clear" w:color="auto" w:fill="2B303B"/>
          </w:rPr>
          <w:t>super.getClassName</w:t>
        </w:r>
        <w:proofErr w:type="gramEnd"/>
        <w:r w:rsidRPr="00CC5938">
          <w:rPr>
            <w:rStyle w:val="HTMLCode"/>
            <w:rFonts w:ascii="Times New Roman" w:hAnsi="Times New Roman" w:cs="Times New Roman"/>
            <w:color w:val="C0C5CE"/>
            <w:sz w:val="24"/>
            <w:szCs w:val="24"/>
            <w:bdr w:val="none" w:sz="0" w:space="0" w:color="auto" w:frame="1"/>
            <w:shd w:val="clear" w:color="auto" w:fill="2B303B"/>
          </w:rPr>
          <w:t>();</w:t>
        </w:r>
      </w:ins>
    </w:p>
    <w:p w:rsidR="00F66E47" w:rsidRPr="00CC5938" w:rsidRDefault="00F66E47" w:rsidP="00F66E47">
      <w:pPr>
        <w:pStyle w:val="HTMLPreformatted"/>
        <w:shd w:val="clear" w:color="auto" w:fill="F6F6F6"/>
        <w:spacing w:line="360" w:lineRule="atLeast"/>
        <w:textAlignment w:val="baseline"/>
        <w:rPr>
          <w:ins w:id="109" w:author="Unknown"/>
          <w:rStyle w:val="HTMLCode"/>
          <w:rFonts w:ascii="Times New Roman" w:hAnsi="Times New Roman" w:cs="Times New Roman"/>
          <w:color w:val="C0C5CE"/>
          <w:sz w:val="24"/>
          <w:szCs w:val="24"/>
          <w:bdr w:val="none" w:sz="0" w:space="0" w:color="auto" w:frame="1"/>
          <w:shd w:val="clear" w:color="auto" w:fill="2B303B"/>
        </w:rPr>
      </w:pPr>
      <w:ins w:id="110"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w:t>
        </w:r>
      </w:ins>
    </w:p>
    <w:p w:rsidR="00F66E47" w:rsidRPr="00CC5938" w:rsidRDefault="00F66E47" w:rsidP="00F66E47">
      <w:pPr>
        <w:pStyle w:val="HTMLPreformatted"/>
        <w:shd w:val="clear" w:color="auto" w:fill="F6F6F6"/>
        <w:spacing w:line="360" w:lineRule="atLeast"/>
        <w:textAlignment w:val="baseline"/>
        <w:rPr>
          <w:ins w:id="111" w:author="Unknown"/>
          <w:rStyle w:val="HTMLCode"/>
          <w:rFonts w:ascii="Times New Roman" w:hAnsi="Times New Roman" w:cs="Times New Roman"/>
          <w:color w:val="C0C5CE"/>
          <w:sz w:val="24"/>
          <w:szCs w:val="24"/>
          <w:bdr w:val="none" w:sz="0" w:space="0" w:color="auto" w:frame="1"/>
          <w:shd w:val="clear" w:color="auto" w:fill="2B303B"/>
        </w:rPr>
      </w:pPr>
      <w:ins w:id="112" w:author="Unknown">
        <w:r w:rsidRPr="00CC5938">
          <w:rPr>
            <w:rStyle w:val="HTMLCode"/>
            <w:rFonts w:ascii="Times New Roman" w:hAnsi="Times New Roman" w:cs="Times New Roman"/>
            <w:color w:val="C0C5CE"/>
            <w:sz w:val="24"/>
            <w:szCs w:val="24"/>
            <w:bdr w:val="none" w:sz="0" w:space="0" w:color="auto" w:frame="1"/>
            <w:shd w:val="clear" w:color="auto" w:fill="2B303B"/>
          </w:rPr>
          <w:t>}</w:t>
        </w:r>
      </w:ins>
    </w:p>
    <w:p w:rsidR="00F66E47" w:rsidRPr="00CC5938" w:rsidRDefault="00F66E47" w:rsidP="00F66E47">
      <w:pPr>
        <w:pStyle w:val="HTMLPreformatted"/>
        <w:shd w:val="clear" w:color="auto" w:fill="F6F6F6"/>
        <w:spacing w:line="360" w:lineRule="atLeast"/>
        <w:textAlignment w:val="baseline"/>
        <w:rPr>
          <w:ins w:id="113" w:author="Unknown"/>
          <w:rStyle w:val="HTMLCode"/>
          <w:rFonts w:ascii="Times New Roman" w:hAnsi="Times New Roman" w:cs="Times New Roman"/>
          <w:color w:val="C0C5CE"/>
          <w:sz w:val="24"/>
          <w:szCs w:val="24"/>
          <w:bdr w:val="none" w:sz="0" w:space="0" w:color="auto" w:frame="1"/>
          <w:shd w:val="clear" w:color="auto" w:fill="2B303B"/>
        </w:rPr>
      </w:pPr>
      <w:ins w:id="114" w:author="Unknown">
        <w:r w:rsidRPr="00CC5938">
          <w:rPr>
            <w:rStyle w:val="hljs-keyword"/>
            <w:rFonts w:ascii="Times New Roman" w:hAnsi="Times New Roman" w:cs="Times New Roman"/>
            <w:color w:val="B48EAD"/>
            <w:sz w:val="24"/>
            <w:szCs w:val="24"/>
            <w:bdr w:val="none" w:sz="0" w:space="0" w:color="auto" w:frame="1"/>
            <w:shd w:val="clear" w:color="auto" w:fill="2B303B"/>
          </w:rPr>
          <w:t>var</w:t>
        </w:r>
        <w:r w:rsidRPr="00CC5938">
          <w:rPr>
            <w:rStyle w:val="HTMLCode"/>
            <w:rFonts w:ascii="Times New Roman" w:hAnsi="Times New Roman" w:cs="Times New Roman"/>
            <w:color w:val="C0C5CE"/>
            <w:sz w:val="24"/>
            <w:szCs w:val="24"/>
            <w:bdr w:val="none" w:sz="0" w:space="0" w:color="auto" w:frame="1"/>
            <w:shd w:val="clear" w:color="auto" w:fill="2B303B"/>
          </w:rPr>
          <w:t xml:space="preserve"> employee = </w:t>
        </w:r>
        <w:r w:rsidRPr="00CC5938">
          <w:rPr>
            <w:rStyle w:val="hljs-keyword"/>
            <w:rFonts w:ascii="Times New Roman" w:hAnsi="Times New Roman" w:cs="Times New Roman"/>
            <w:color w:val="B48EAD"/>
            <w:sz w:val="24"/>
            <w:szCs w:val="24"/>
            <w:bdr w:val="none" w:sz="0" w:space="0" w:color="auto" w:frame="1"/>
            <w:shd w:val="clear" w:color="auto" w:fill="2B303B"/>
          </w:rPr>
          <w:t>new</w:t>
        </w:r>
        <w:r w:rsidRPr="00CC5938">
          <w:rPr>
            <w:rStyle w:val="HTMLCode"/>
            <w:rFonts w:ascii="Times New Roman" w:hAnsi="Times New Roman" w:cs="Times New Roman"/>
            <w:color w:val="C0C5CE"/>
            <w:sz w:val="24"/>
            <w:szCs w:val="24"/>
            <w:bdr w:val="none" w:sz="0" w:space="0" w:color="auto" w:frame="1"/>
            <w:shd w:val="clear" w:color="auto" w:fill="2B303B"/>
          </w:rPr>
          <w:t xml:space="preserve"> </w:t>
        </w:r>
        <w:proofErr w:type="gramStart"/>
        <w:r w:rsidRPr="00CC5938">
          <w:rPr>
            <w:rStyle w:val="HTMLCode"/>
            <w:rFonts w:ascii="Times New Roman" w:hAnsi="Times New Roman" w:cs="Times New Roman"/>
            <w:color w:val="C0C5CE"/>
            <w:sz w:val="24"/>
            <w:szCs w:val="24"/>
            <w:bdr w:val="none" w:sz="0" w:space="0" w:color="auto" w:frame="1"/>
            <w:shd w:val="clear" w:color="auto" w:fill="2B303B"/>
          </w:rPr>
          <w:t>MaleEmployee(</w:t>
        </w:r>
        <w:proofErr w:type="gramEnd"/>
        <w:r w:rsidRPr="00CC5938">
          <w:rPr>
            <w:rStyle w:val="HTMLCode"/>
            <w:rFonts w:ascii="Times New Roman" w:hAnsi="Times New Roman" w:cs="Times New Roman"/>
            <w:color w:val="C0C5CE"/>
            <w:sz w:val="24"/>
            <w:szCs w:val="24"/>
            <w:bdr w:val="none" w:sz="0" w:space="0" w:color="auto" w:frame="1"/>
            <w:shd w:val="clear" w:color="auto" w:fill="2B303B"/>
          </w:rPr>
          <w:t>);</w:t>
        </w:r>
      </w:ins>
    </w:p>
    <w:p w:rsidR="00F66E47" w:rsidRPr="00CC5938" w:rsidRDefault="00F66E47" w:rsidP="00F66E47">
      <w:pPr>
        <w:pStyle w:val="HTMLPreformatted"/>
        <w:shd w:val="clear" w:color="auto" w:fill="F6F6F6"/>
        <w:spacing w:line="360" w:lineRule="atLeast"/>
        <w:textAlignment w:val="baseline"/>
        <w:rPr>
          <w:ins w:id="115" w:author="Unknown"/>
          <w:rStyle w:val="HTMLCode"/>
          <w:rFonts w:ascii="Times New Roman" w:hAnsi="Times New Roman" w:cs="Times New Roman"/>
          <w:color w:val="C0C5CE"/>
          <w:sz w:val="24"/>
          <w:szCs w:val="24"/>
          <w:bdr w:val="none" w:sz="0" w:space="0" w:color="auto" w:frame="1"/>
          <w:shd w:val="clear" w:color="auto" w:fill="2B303B"/>
        </w:rPr>
      </w:pPr>
      <w:ins w:id="116" w:author="Unknown">
        <w:r w:rsidRPr="00CC5938">
          <w:rPr>
            <w:rStyle w:val="HTMLCode"/>
            <w:rFonts w:ascii="Times New Roman" w:hAnsi="Times New Roman" w:cs="Times New Roman"/>
            <w:color w:val="C0C5CE"/>
            <w:sz w:val="24"/>
            <w:szCs w:val="24"/>
            <w:bdr w:val="none" w:sz="0" w:space="0" w:color="auto" w:frame="1"/>
            <w:shd w:val="clear" w:color="auto" w:fill="2B303B"/>
          </w:rPr>
          <w:t>console.log(</w:t>
        </w:r>
        <w:proofErr w:type="gramStart"/>
        <w:r w:rsidRPr="00CC5938">
          <w:rPr>
            <w:rStyle w:val="HTMLCode"/>
            <w:rFonts w:ascii="Times New Roman" w:hAnsi="Times New Roman" w:cs="Times New Roman"/>
            <w:color w:val="C0C5CE"/>
            <w:sz w:val="24"/>
            <w:szCs w:val="24"/>
            <w:bdr w:val="none" w:sz="0" w:space="0" w:color="auto" w:frame="1"/>
            <w:shd w:val="clear" w:color="auto" w:fill="2B303B"/>
          </w:rPr>
          <w:t>employee.getClassName</w:t>
        </w:r>
        <w:proofErr w:type="gramEnd"/>
        <w:r w:rsidRPr="00CC5938">
          <w:rPr>
            <w:rStyle w:val="HTMLCode"/>
            <w:rFonts w:ascii="Times New Roman" w:hAnsi="Times New Roman" w:cs="Times New Roman"/>
            <w:color w:val="C0C5CE"/>
            <w:sz w:val="24"/>
            <w:szCs w:val="24"/>
            <w:bdr w:val="none" w:sz="0" w:space="0" w:color="auto" w:frame="1"/>
            <w:shd w:val="clear" w:color="auto" w:fill="2B303B"/>
          </w:rPr>
          <w:t>());</w:t>
        </w:r>
      </w:ins>
    </w:p>
    <w:p w:rsidR="00F66E47" w:rsidRPr="00CC5938" w:rsidRDefault="00F66E47" w:rsidP="00F66E47">
      <w:pPr>
        <w:pStyle w:val="HTMLPreformatted"/>
        <w:shd w:val="clear" w:color="auto" w:fill="F6F6F6"/>
        <w:spacing w:line="360" w:lineRule="atLeast"/>
        <w:textAlignment w:val="baseline"/>
        <w:rPr>
          <w:ins w:id="117" w:author="Unknown"/>
          <w:rFonts w:ascii="Times New Roman" w:hAnsi="Times New Roman" w:cs="Times New Roman"/>
          <w:color w:val="444444"/>
          <w:sz w:val="24"/>
          <w:szCs w:val="24"/>
        </w:rPr>
      </w:pPr>
      <w:ins w:id="118" w:author="Unknown">
        <w:r w:rsidRPr="00CC5938">
          <w:rPr>
            <w:rStyle w:val="hljs-comment"/>
            <w:rFonts w:ascii="Times New Roman" w:hAnsi="Times New Roman" w:cs="Times New Roman"/>
            <w:color w:val="65737E"/>
            <w:sz w:val="24"/>
            <w:szCs w:val="24"/>
            <w:bdr w:val="none" w:sz="0" w:space="0" w:color="auto" w:frame="1"/>
            <w:shd w:val="clear" w:color="auto" w:fill="2B303B"/>
          </w:rPr>
          <w:t>//kết quả: main.js:15 Class MaleEmployee - Class Employee</w:t>
        </w:r>
      </w:ins>
    </w:p>
    <w:p w:rsidR="00F66E47" w:rsidRPr="00CC5938" w:rsidRDefault="00F66E47" w:rsidP="00F66E47">
      <w:pPr>
        <w:pStyle w:val="Heading2"/>
        <w:pBdr>
          <w:bottom w:val="single" w:sz="6" w:space="8" w:color="DDDDDD"/>
        </w:pBdr>
        <w:shd w:val="clear" w:color="auto" w:fill="FFFFFF"/>
        <w:spacing w:before="0" w:beforeAutospacing="0" w:after="150" w:afterAutospacing="0" w:line="525" w:lineRule="atLeast"/>
        <w:textAlignment w:val="baseline"/>
        <w:rPr>
          <w:ins w:id="119" w:author="Unknown"/>
          <w:bCs w:val="0"/>
          <w:sz w:val="24"/>
          <w:szCs w:val="24"/>
        </w:rPr>
      </w:pPr>
      <w:ins w:id="120" w:author="Unknown">
        <w:r w:rsidRPr="00CC5938">
          <w:rPr>
            <w:bCs w:val="0"/>
            <w:sz w:val="24"/>
            <w:szCs w:val="24"/>
          </w:rPr>
          <w:t>4, Static Members.</w:t>
        </w:r>
      </w:ins>
    </w:p>
    <w:p w:rsidR="00F66E47" w:rsidRPr="00CC5938" w:rsidRDefault="00F66E47" w:rsidP="00F66E47">
      <w:pPr>
        <w:pStyle w:val="NormalWeb"/>
        <w:shd w:val="clear" w:color="auto" w:fill="FFFFFF"/>
        <w:spacing w:before="0" w:beforeAutospacing="0" w:after="0" w:afterAutospacing="0"/>
        <w:textAlignment w:val="baseline"/>
        <w:rPr>
          <w:ins w:id="121" w:author="Unknown"/>
          <w:color w:val="444444"/>
        </w:rPr>
      </w:pPr>
      <w:ins w:id="122" w:author="Unknown">
        <w:r w:rsidRPr="00CC5938">
          <w:rPr>
            <w:color w:val="444444"/>
          </w:rPr>
          <w:t>Trong ES6 cũng hỗ trợ chúng ta khai báo các thành phần tĩnh cho đối tượng, bằng cách sử dụng từ khóa </w:t>
        </w:r>
        <w:r w:rsidRPr="00CC5938">
          <w:rPr>
            <w:rStyle w:val="HTMLCode"/>
            <w:rFonts w:ascii="Times New Roman" w:hAnsi="Times New Roman" w:cs="Times New Roman"/>
            <w:color w:val="BB571A"/>
            <w:sz w:val="24"/>
            <w:szCs w:val="24"/>
            <w:bdr w:val="none" w:sz="0" w:space="0" w:color="auto" w:frame="1"/>
            <w:shd w:val="clear" w:color="auto" w:fill="F0F0F0"/>
          </w:rPr>
          <w:t>static</w:t>
        </w:r>
        <w:r w:rsidRPr="00CC5938">
          <w:rPr>
            <w:color w:val="444444"/>
          </w:rPr>
          <w:t> ở trước tên phương thức.</w:t>
        </w:r>
      </w:ins>
    </w:p>
    <w:p w:rsidR="00F66E47" w:rsidRPr="00CC5938" w:rsidRDefault="00F66E47" w:rsidP="00F66E47">
      <w:pPr>
        <w:pStyle w:val="NormalWeb"/>
        <w:shd w:val="clear" w:color="auto" w:fill="FFFFFF"/>
        <w:spacing w:before="0" w:beforeAutospacing="0" w:after="0" w:afterAutospacing="0"/>
        <w:textAlignment w:val="baseline"/>
        <w:rPr>
          <w:ins w:id="123" w:author="Unknown"/>
          <w:color w:val="444444"/>
        </w:rPr>
      </w:pPr>
      <w:ins w:id="124" w:author="Unknown">
        <w:r w:rsidRPr="00CC5938">
          <w:rPr>
            <w:rStyle w:val="Strong"/>
            <w:color w:val="444444"/>
            <w:bdr w:val="none" w:sz="0" w:space="0" w:color="auto" w:frame="1"/>
          </w:rPr>
          <w:t>VD</w:t>
        </w:r>
        <w:r w:rsidRPr="00CC5938">
          <w:rPr>
            <w:color w:val="444444"/>
          </w:rPr>
          <w:t>:</w:t>
        </w:r>
      </w:ins>
    </w:p>
    <w:p w:rsidR="00F66E47" w:rsidRPr="00CC5938" w:rsidRDefault="00F66E47" w:rsidP="00F66E47">
      <w:pPr>
        <w:pStyle w:val="HTMLPreformatted"/>
        <w:shd w:val="clear" w:color="auto" w:fill="F6F6F6"/>
        <w:spacing w:line="360" w:lineRule="atLeast"/>
        <w:textAlignment w:val="baseline"/>
        <w:rPr>
          <w:ins w:id="125" w:author="Unknown"/>
          <w:rStyle w:val="HTMLCode"/>
          <w:rFonts w:ascii="Times New Roman" w:hAnsi="Times New Roman" w:cs="Times New Roman"/>
          <w:color w:val="C0C5CE"/>
          <w:sz w:val="24"/>
          <w:szCs w:val="24"/>
          <w:bdr w:val="none" w:sz="0" w:space="0" w:color="auto" w:frame="1"/>
          <w:shd w:val="clear" w:color="auto" w:fill="2B303B"/>
        </w:rPr>
      </w:pPr>
      <w:ins w:id="126" w:author="Unknown">
        <w:r w:rsidRPr="00CC5938">
          <w:rPr>
            <w:rStyle w:val="hljs-keyword"/>
            <w:rFonts w:ascii="Times New Roman" w:hAnsi="Times New Roman" w:cs="Times New Roman"/>
            <w:color w:val="B48EAD"/>
            <w:sz w:val="24"/>
            <w:szCs w:val="24"/>
            <w:bdr w:val="none" w:sz="0" w:space="0" w:color="auto" w:frame="1"/>
            <w:shd w:val="clear" w:color="auto" w:fill="2B303B"/>
          </w:rPr>
          <w:t>class</w:t>
        </w:r>
        <w:r w:rsidRPr="00CC5938">
          <w:rPr>
            <w:rStyle w:val="HTMLCode"/>
            <w:rFonts w:ascii="Times New Roman" w:hAnsi="Times New Roman" w:cs="Times New Roman"/>
            <w:color w:val="C0C5CE"/>
            <w:sz w:val="24"/>
            <w:szCs w:val="24"/>
            <w:bdr w:val="none" w:sz="0" w:space="0" w:color="auto" w:frame="1"/>
            <w:shd w:val="clear" w:color="auto" w:fill="2B303B"/>
          </w:rPr>
          <w:t xml:space="preserve"> Employee {</w:t>
        </w:r>
      </w:ins>
    </w:p>
    <w:p w:rsidR="00F66E47" w:rsidRPr="00CC5938" w:rsidRDefault="00F66E47" w:rsidP="00F66E47">
      <w:pPr>
        <w:pStyle w:val="HTMLPreformatted"/>
        <w:shd w:val="clear" w:color="auto" w:fill="F6F6F6"/>
        <w:spacing w:line="360" w:lineRule="atLeast"/>
        <w:textAlignment w:val="baseline"/>
        <w:rPr>
          <w:ins w:id="127" w:author="Unknown"/>
          <w:rStyle w:val="HTMLCode"/>
          <w:rFonts w:ascii="Times New Roman" w:hAnsi="Times New Roman" w:cs="Times New Roman"/>
          <w:color w:val="C0C5CE"/>
          <w:sz w:val="24"/>
          <w:szCs w:val="24"/>
          <w:bdr w:val="none" w:sz="0" w:space="0" w:color="auto" w:frame="1"/>
          <w:shd w:val="clear" w:color="auto" w:fill="2B303B"/>
        </w:rPr>
      </w:pPr>
      <w:ins w:id="128"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static defaultEmployee () {</w:t>
        </w:r>
      </w:ins>
    </w:p>
    <w:p w:rsidR="00F66E47" w:rsidRPr="00CC5938" w:rsidRDefault="00F66E47" w:rsidP="00F66E47">
      <w:pPr>
        <w:pStyle w:val="HTMLPreformatted"/>
        <w:shd w:val="clear" w:color="auto" w:fill="F6F6F6"/>
        <w:spacing w:line="360" w:lineRule="atLeast"/>
        <w:textAlignment w:val="baseline"/>
        <w:rPr>
          <w:ins w:id="129" w:author="Unknown"/>
          <w:rStyle w:val="HTMLCode"/>
          <w:rFonts w:ascii="Times New Roman" w:hAnsi="Times New Roman" w:cs="Times New Roman"/>
          <w:color w:val="C0C5CE"/>
          <w:sz w:val="24"/>
          <w:szCs w:val="24"/>
          <w:bdr w:val="none" w:sz="0" w:space="0" w:color="auto" w:frame="1"/>
          <w:shd w:val="clear" w:color="auto" w:fill="2B303B"/>
        </w:rPr>
      </w:pPr>
      <w:ins w:id="130"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w:t>
        </w:r>
        <w:r w:rsidRPr="00CC5938">
          <w:rPr>
            <w:rStyle w:val="hljs-keyword"/>
            <w:rFonts w:ascii="Times New Roman" w:hAnsi="Times New Roman" w:cs="Times New Roman"/>
            <w:color w:val="B48EAD"/>
            <w:sz w:val="24"/>
            <w:szCs w:val="24"/>
            <w:bdr w:val="none" w:sz="0" w:space="0" w:color="auto" w:frame="1"/>
            <w:shd w:val="clear" w:color="auto" w:fill="2B303B"/>
          </w:rPr>
          <w:t>return</w:t>
        </w:r>
        <w:r w:rsidRPr="00CC5938">
          <w:rPr>
            <w:rStyle w:val="HTMLCode"/>
            <w:rFonts w:ascii="Times New Roman" w:hAnsi="Times New Roman" w:cs="Times New Roman"/>
            <w:color w:val="C0C5CE"/>
            <w:sz w:val="24"/>
            <w:szCs w:val="24"/>
            <w:bdr w:val="none" w:sz="0" w:space="0" w:color="auto" w:frame="1"/>
            <w:shd w:val="clear" w:color="auto" w:fill="2B303B"/>
          </w:rPr>
          <w:t xml:space="preserve"> </w:t>
        </w:r>
        <w:r w:rsidRPr="00CC5938">
          <w:rPr>
            <w:rStyle w:val="hljs-string"/>
            <w:rFonts w:ascii="Times New Roman" w:hAnsi="Times New Roman" w:cs="Times New Roman"/>
            <w:color w:val="A3BE8C"/>
            <w:sz w:val="24"/>
            <w:szCs w:val="24"/>
            <w:bdr w:val="none" w:sz="0" w:space="0" w:color="auto" w:frame="1"/>
            <w:shd w:val="clear" w:color="auto" w:fill="2B303B"/>
          </w:rPr>
          <w:t>"Đây là phương thức defaultEmployee"</w:t>
        </w:r>
        <w:r w:rsidRPr="00CC5938">
          <w:rPr>
            <w:rStyle w:val="HTMLCode"/>
            <w:rFonts w:ascii="Times New Roman" w:hAnsi="Times New Roman" w:cs="Times New Roman"/>
            <w:color w:val="C0C5CE"/>
            <w:sz w:val="24"/>
            <w:szCs w:val="24"/>
            <w:bdr w:val="none" w:sz="0" w:space="0" w:color="auto" w:frame="1"/>
            <w:shd w:val="clear" w:color="auto" w:fill="2B303B"/>
          </w:rPr>
          <w:t>;</w:t>
        </w:r>
      </w:ins>
    </w:p>
    <w:p w:rsidR="00F66E47" w:rsidRPr="00CC5938" w:rsidRDefault="00F66E47" w:rsidP="00F66E47">
      <w:pPr>
        <w:pStyle w:val="HTMLPreformatted"/>
        <w:shd w:val="clear" w:color="auto" w:fill="F6F6F6"/>
        <w:spacing w:line="360" w:lineRule="atLeast"/>
        <w:textAlignment w:val="baseline"/>
        <w:rPr>
          <w:ins w:id="131" w:author="Unknown"/>
          <w:rStyle w:val="HTMLCode"/>
          <w:rFonts w:ascii="Times New Roman" w:hAnsi="Times New Roman" w:cs="Times New Roman"/>
          <w:color w:val="C0C5CE"/>
          <w:sz w:val="24"/>
          <w:szCs w:val="24"/>
          <w:bdr w:val="none" w:sz="0" w:space="0" w:color="auto" w:frame="1"/>
          <w:shd w:val="clear" w:color="auto" w:fill="2B303B"/>
        </w:rPr>
      </w:pPr>
      <w:ins w:id="132"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w:t>
        </w:r>
      </w:ins>
    </w:p>
    <w:p w:rsidR="00F66E47" w:rsidRPr="00CC5938" w:rsidRDefault="00F66E47" w:rsidP="00F66E47">
      <w:pPr>
        <w:pStyle w:val="HTMLPreformatted"/>
        <w:shd w:val="clear" w:color="auto" w:fill="F6F6F6"/>
        <w:spacing w:line="360" w:lineRule="atLeast"/>
        <w:textAlignment w:val="baseline"/>
        <w:rPr>
          <w:ins w:id="133" w:author="Unknown"/>
          <w:rFonts w:ascii="Times New Roman" w:hAnsi="Times New Roman" w:cs="Times New Roman"/>
          <w:color w:val="444444"/>
          <w:sz w:val="24"/>
          <w:szCs w:val="24"/>
        </w:rPr>
      </w:pPr>
      <w:ins w:id="134" w:author="Unknown">
        <w:r w:rsidRPr="00CC5938">
          <w:rPr>
            <w:rStyle w:val="HTMLCode"/>
            <w:rFonts w:ascii="Times New Roman" w:hAnsi="Times New Roman" w:cs="Times New Roman"/>
            <w:color w:val="C0C5CE"/>
            <w:sz w:val="24"/>
            <w:szCs w:val="24"/>
            <w:bdr w:val="none" w:sz="0" w:space="0" w:color="auto" w:frame="1"/>
            <w:shd w:val="clear" w:color="auto" w:fill="2B303B"/>
          </w:rPr>
          <w:t>};</w:t>
        </w:r>
      </w:ins>
    </w:p>
    <w:p w:rsidR="00F66E47" w:rsidRPr="00CC5938" w:rsidRDefault="00F66E47" w:rsidP="00F66E47">
      <w:pPr>
        <w:pStyle w:val="NormalWeb"/>
        <w:shd w:val="clear" w:color="auto" w:fill="FFFFFF"/>
        <w:spacing w:before="0" w:beforeAutospacing="0" w:after="0" w:afterAutospacing="0"/>
        <w:textAlignment w:val="baseline"/>
        <w:rPr>
          <w:ins w:id="135" w:author="Unknown"/>
          <w:color w:val="444444"/>
        </w:rPr>
      </w:pPr>
      <w:ins w:id="136" w:author="Unknown">
        <w:r w:rsidRPr="00CC5938">
          <w:rPr>
            <w:color w:val="444444"/>
          </w:rPr>
          <w:lastRenderedPageBreak/>
          <w:t>Và khi một phương thức được khai báo là </w:t>
        </w:r>
        <w:r w:rsidRPr="00CC5938">
          <w:rPr>
            <w:rStyle w:val="HTMLCode"/>
            <w:rFonts w:ascii="Times New Roman" w:hAnsi="Times New Roman" w:cs="Times New Roman"/>
            <w:color w:val="BB571A"/>
            <w:sz w:val="24"/>
            <w:szCs w:val="24"/>
            <w:bdr w:val="none" w:sz="0" w:space="0" w:color="auto" w:frame="1"/>
            <w:shd w:val="clear" w:color="auto" w:fill="F0F0F0"/>
          </w:rPr>
          <w:t>static methods</w:t>
        </w:r>
        <w:r w:rsidRPr="00CC5938">
          <w:rPr>
            <w:color w:val="444444"/>
          </w:rPr>
          <w:t> thì chúng ta sẽ không thể gọi phương thức đó một cách thông thường được nữa, mà chúng ta sẽ gọi theo cú pháp sau:</w:t>
        </w:r>
      </w:ins>
    </w:p>
    <w:p w:rsidR="00F66E47" w:rsidRPr="00CC5938" w:rsidRDefault="00F66E47" w:rsidP="00F66E47">
      <w:pPr>
        <w:pStyle w:val="HTMLPreformatted"/>
        <w:shd w:val="clear" w:color="auto" w:fill="F6F6F6"/>
        <w:spacing w:line="360" w:lineRule="atLeast"/>
        <w:textAlignment w:val="baseline"/>
        <w:rPr>
          <w:ins w:id="137" w:author="Unknown"/>
          <w:rFonts w:ascii="Times New Roman" w:hAnsi="Times New Roman" w:cs="Times New Roman"/>
          <w:color w:val="444444"/>
          <w:sz w:val="24"/>
          <w:szCs w:val="24"/>
        </w:rPr>
      </w:pPr>
      <w:ins w:id="138" w:author="Unknown">
        <w:r w:rsidRPr="00CC5938">
          <w:rPr>
            <w:rStyle w:val="HTMLCode"/>
            <w:rFonts w:ascii="Times New Roman" w:hAnsi="Times New Roman" w:cs="Times New Roman"/>
            <w:color w:val="C0C5CE"/>
            <w:sz w:val="24"/>
            <w:szCs w:val="24"/>
            <w:bdr w:val="none" w:sz="0" w:space="0" w:color="auto" w:frame="1"/>
            <w:shd w:val="clear" w:color="auto" w:fill="2B303B"/>
          </w:rPr>
          <w:t>className.staticMethodName();</w:t>
        </w:r>
      </w:ins>
    </w:p>
    <w:p w:rsidR="00F66E47" w:rsidRPr="00CC5938" w:rsidRDefault="00F66E47" w:rsidP="00F66E47">
      <w:pPr>
        <w:pStyle w:val="NormalWeb"/>
        <w:shd w:val="clear" w:color="auto" w:fill="FFFFFF"/>
        <w:spacing w:before="0" w:beforeAutospacing="0" w:after="0" w:afterAutospacing="0"/>
        <w:textAlignment w:val="baseline"/>
        <w:rPr>
          <w:ins w:id="139" w:author="Unknown"/>
          <w:color w:val="444444"/>
        </w:rPr>
      </w:pPr>
      <w:ins w:id="140" w:author="Unknown">
        <w:r w:rsidRPr="00CC5938">
          <w:rPr>
            <w:rStyle w:val="Strong"/>
            <w:color w:val="444444"/>
            <w:bdr w:val="none" w:sz="0" w:space="0" w:color="auto" w:frame="1"/>
          </w:rPr>
          <w:t>Trong đó</w:t>
        </w:r>
        <w:r w:rsidRPr="00CC5938">
          <w:rPr>
            <w:color w:val="444444"/>
          </w:rPr>
          <w:t>:</w:t>
        </w:r>
      </w:ins>
    </w:p>
    <w:p w:rsidR="00F66E47" w:rsidRPr="00CC5938" w:rsidRDefault="00F66E47" w:rsidP="00F66E47">
      <w:pPr>
        <w:numPr>
          <w:ilvl w:val="0"/>
          <w:numId w:val="2"/>
        </w:numPr>
        <w:shd w:val="clear" w:color="auto" w:fill="FFFFFF"/>
        <w:ind w:left="450"/>
        <w:textAlignment w:val="baseline"/>
        <w:rPr>
          <w:ins w:id="141" w:author="Unknown"/>
          <w:rFonts w:ascii="Times New Roman" w:hAnsi="Times New Roman" w:cs="Times New Roman"/>
          <w:color w:val="444444"/>
        </w:rPr>
      </w:pPr>
      <w:ins w:id="142" w:author="Unknown">
        <w:r w:rsidRPr="00CC5938">
          <w:rPr>
            <w:rStyle w:val="HTMLCode"/>
            <w:rFonts w:ascii="Times New Roman" w:eastAsiaTheme="minorEastAsia" w:hAnsi="Times New Roman" w:cs="Times New Roman"/>
            <w:color w:val="BB571A"/>
            <w:sz w:val="24"/>
            <w:szCs w:val="24"/>
            <w:bdr w:val="none" w:sz="0" w:space="0" w:color="auto" w:frame="1"/>
            <w:shd w:val="clear" w:color="auto" w:fill="F0F0F0"/>
          </w:rPr>
          <w:t>className</w:t>
        </w:r>
        <w:r w:rsidRPr="00CC5938">
          <w:rPr>
            <w:rFonts w:ascii="Times New Roman" w:hAnsi="Times New Roman" w:cs="Times New Roman"/>
            <w:color w:val="444444"/>
          </w:rPr>
          <w:t xml:space="preserve"> là tên của class chứa static methods mà bạn muốn </w:t>
        </w:r>
        <w:proofErr w:type="gramStart"/>
        <w:r w:rsidRPr="00CC5938">
          <w:rPr>
            <w:rFonts w:ascii="Times New Roman" w:hAnsi="Times New Roman" w:cs="Times New Roman"/>
            <w:color w:val="444444"/>
          </w:rPr>
          <w:t>gọi..</w:t>
        </w:r>
        <w:proofErr w:type="gramEnd"/>
      </w:ins>
    </w:p>
    <w:p w:rsidR="00F66E47" w:rsidRPr="00CC5938" w:rsidRDefault="00F66E47" w:rsidP="00F66E47">
      <w:pPr>
        <w:numPr>
          <w:ilvl w:val="0"/>
          <w:numId w:val="2"/>
        </w:numPr>
        <w:shd w:val="clear" w:color="auto" w:fill="FFFFFF"/>
        <w:ind w:left="450"/>
        <w:textAlignment w:val="baseline"/>
        <w:rPr>
          <w:ins w:id="143" w:author="Unknown"/>
          <w:rFonts w:ascii="Times New Roman" w:hAnsi="Times New Roman" w:cs="Times New Roman"/>
          <w:color w:val="444444"/>
        </w:rPr>
      </w:pPr>
      <w:ins w:id="144" w:author="Unknown">
        <w:r w:rsidRPr="00CC5938">
          <w:rPr>
            <w:rStyle w:val="HTMLCode"/>
            <w:rFonts w:ascii="Times New Roman" w:eastAsiaTheme="minorEastAsia" w:hAnsi="Times New Roman" w:cs="Times New Roman"/>
            <w:color w:val="BB571A"/>
            <w:sz w:val="24"/>
            <w:szCs w:val="24"/>
            <w:bdr w:val="none" w:sz="0" w:space="0" w:color="auto" w:frame="1"/>
            <w:shd w:val="clear" w:color="auto" w:fill="F0F0F0"/>
          </w:rPr>
          <w:t>staticMethodName</w:t>
        </w:r>
        <w:r w:rsidRPr="00CC5938">
          <w:rPr>
            <w:rFonts w:ascii="Times New Roman" w:hAnsi="Times New Roman" w:cs="Times New Roman"/>
            <w:color w:val="444444"/>
          </w:rPr>
          <w:t> là tên của static methods mà bạn muốn gọi.</w:t>
        </w:r>
      </w:ins>
    </w:p>
    <w:p w:rsidR="00F66E47" w:rsidRPr="00CC5938" w:rsidRDefault="00F66E47" w:rsidP="00F66E47">
      <w:pPr>
        <w:pStyle w:val="NormalWeb"/>
        <w:shd w:val="clear" w:color="auto" w:fill="FFFFFF"/>
        <w:spacing w:before="0" w:beforeAutospacing="0" w:after="0" w:afterAutospacing="0"/>
        <w:textAlignment w:val="baseline"/>
        <w:rPr>
          <w:ins w:id="145" w:author="Unknown"/>
          <w:color w:val="444444"/>
        </w:rPr>
      </w:pPr>
      <w:ins w:id="146" w:author="Unknown">
        <w:r w:rsidRPr="00CC5938">
          <w:rPr>
            <w:rStyle w:val="Strong"/>
            <w:color w:val="444444"/>
            <w:bdr w:val="none" w:sz="0" w:space="0" w:color="auto" w:frame="1"/>
          </w:rPr>
          <w:t>VD</w:t>
        </w:r>
        <w:r w:rsidRPr="00CC5938">
          <w:rPr>
            <w:color w:val="444444"/>
          </w:rPr>
          <w:t>: Mình sẽ gọi phương thức defaultEmployee của class Employee ở trên. </w:t>
        </w:r>
      </w:ins>
    </w:p>
    <w:p w:rsidR="00F66E47" w:rsidRPr="00CC5938" w:rsidRDefault="00F66E47" w:rsidP="00F66E47">
      <w:pPr>
        <w:pStyle w:val="HTMLPreformatted"/>
        <w:shd w:val="clear" w:color="auto" w:fill="F6F6F6"/>
        <w:spacing w:line="360" w:lineRule="atLeast"/>
        <w:textAlignment w:val="baseline"/>
        <w:rPr>
          <w:ins w:id="147" w:author="Unknown"/>
          <w:rStyle w:val="HTMLCode"/>
          <w:rFonts w:ascii="Times New Roman" w:hAnsi="Times New Roman" w:cs="Times New Roman"/>
          <w:color w:val="C0C5CE"/>
          <w:sz w:val="24"/>
          <w:szCs w:val="24"/>
          <w:bdr w:val="none" w:sz="0" w:space="0" w:color="auto" w:frame="1"/>
          <w:shd w:val="clear" w:color="auto" w:fill="2B303B"/>
        </w:rPr>
      </w:pPr>
      <w:proofErr w:type="gramStart"/>
      <w:ins w:id="148" w:author="Unknown">
        <w:r w:rsidRPr="00CC5938">
          <w:rPr>
            <w:rStyle w:val="HTMLCode"/>
            <w:rFonts w:ascii="Times New Roman" w:hAnsi="Times New Roman" w:cs="Times New Roman"/>
            <w:color w:val="C0C5CE"/>
            <w:sz w:val="24"/>
            <w:szCs w:val="24"/>
            <w:bdr w:val="none" w:sz="0" w:space="0" w:color="auto" w:frame="1"/>
            <w:shd w:val="clear" w:color="auto" w:fill="2B303B"/>
          </w:rPr>
          <w:t>console.log(</w:t>
        </w:r>
        <w:proofErr w:type="gramEnd"/>
        <w:r w:rsidRPr="00CC5938">
          <w:rPr>
            <w:rStyle w:val="HTMLCode"/>
            <w:rFonts w:ascii="Times New Roman" w:hAnsi="Times New Roman" w:cs="Times New Roman"/>
            <w:color w:val="C0C5CE"/>
            <w:sz w:val="24"/>
            <w:szCs w:val="24"/>
            <w:bdr w:val="none" w:sz="0" w:space="0" w:color="auto" w:frame="1"/>
            <w:shd w:val="clear" w:color="auto" w:fill="2B303B"/>
          </w:rPr>
          <w:t>Employee.defaultEmployee());</w:t>
        </w:r>
      </w:ins>
    </w:p>
    <w:p w:rsidR="00F66E47" w:rsidRPr="00CC5938" w:rsidRDefault="00F66E47" w:rsidP="00F66E47">
      <w:pPr>
        <w:pStyle w:val="HTMLPreformatted"/>
        <w:shd w:val="clear" w:color="auto" w:fill="F6F6F6"/>
        <w:spacing w:line="360" w:lineRule="atLeast"/>
        <w:textAlignment w:val="baseline"/>
        <w:rPr>
          <w:ins w:id="149" w:author="Unknown"/>
          <w:rFonts w:ascii="Times New Roman" w:hAnsi="Times New Roman" w:cs="Times New Roman"/>
          <w:color w:val="444444"/>
          <w:sz w:val="24"/>
          <w:szCs w:val="24"/>
        </w:rPr>
      </w:pPr>
      <w:ins w:id="150" w:author="Unknown">
        <w:r w:rsidRPr="00CC5938">
          <w:rPr>
            <w:rStyle w:val="hljs-comment"/>
            <w:rFonts w:ascii="Times New Roman" w:hAnsi="Times New Roman" w:cs="Times New Roman"/>
            <w:color w:val="65737E"/>
            <w:sz w:val="24"/>
            <w:szCs w:val="24"/>
            <w:bdr w:val="none" w:sz="0" w:space="0" w:color="auto" w:frame="1"/>
            <w:shd w:val="clear" w:color="auto" w:fill="2B303B"/>
          </w:rPr>
          <w:t>//kết quả: Đây là phương thức defaultEmployee</w:t>
        </w:r>
      </w:ins>
    </w:p>
    <w:p w:rsidR="00F66E47" w:rsidRPr="00CC5938" w:rsidRDefault="00F66E47" w:rsidP="00F66E47">
      <w:pPr>
        <w:pStyle w:val="Heading2"/>
        <w:pBdr>
          <w:bottom w:val="single" w:sz="6" w:space="8" w:color="DDDDDD"/>
        </w:pBdr>
        <w:shd w:val="clear" w:color="auto" w:fill="FFFFFF"/>
        <w:spacing w:before="0" w:beforeAutospacing="0" w:after="150" w:afterAutospacing="0" w:line="525" w:lineRule="atLeast"/>
        <w:textAlignment w:val="baseline"/>
        <w:rPr>
          <w:ins w:id="151" w:author="Unknown"/>
          <w:bCs w:val="0"/>
          <w:color w:val="125692"/>
          <w:sz w:val="24"/>
          <w:szCs w:val="24"/>
        </w:rPr>
      </w:pPr>
      <w:ins w:id="152" w:author="Unknown">
        <w:r w:rsidRPr="00CC5938">
          <w:rPr>
            <w:bCs w:val="0"/>
            <w:color w:val="125692"/>
            <w:sz w:val="24"/>
            <w:szCs w:val="24"/>
          </w:rPr>
          <w:t>5, Setter and Getter.</w:t>
        </w:r>
      </w:ins>
    </w:p>
    <w:p w:rsidR="00F66E47" w:rsidRPr="00CC5938" w:rsidRDefault="00F66E47" w:rsidP="00F66E47">
      <w:pPr>
        <w:pStyle w:val="NormalWeb"/>
        <w:shd w:val="clear" w:color="auto" w:fill="FFFFFF"/>
        <w:spacing w:before="0" w:beforeAutospacing="0" w:after="0" w:afterAutospacing="0"/>
        <w:textAlignment w:val="baseline"/>
        <w:rPr>
          <w:ins w:id="153" w:author="Unknown"/>
          <w:color w:val="444444"/>
        </w:rPr>
      </w:pPr>
      <w:ins w:id="154" w:author="Unknown">
        <w:r w:rsidRPr="00CC5938">
          <w:rPr>
            <w:color w:val="444444"/>
          </w:rPr>
          <w:t>Nếu như bạn đã học qua </w:t>
        </w:r>
        <w:r w:rsidRPr="00CC5938">
          <w:rPr>
            <w:color w:val="444444"/>
          </w:rPr>
          <w:fldChar w:fldCharType="begin"/>
        </w:r>
        <w:r w:rsidRPr="00CC5938">
          <w:rPr>
            <w:color w:val="444444"/>
          </w:rPr>
          <w:instrText xml:space="preserve"> HYPERLINK "https://toidicode.com/php-huong-doi-tuong-oop-32" \t "_blank" </w:instrText>
        </w:r>
        <w:r w:rsidRPr="00CC5938">
          <w:rPr>
            <w:color w:val="444444"/>
          </w:rPr>
          <w:fldChar w:fldCharType="separate"/>
        </w:r>
        <w:r w:rsidRPr="00CC5938">
          <w:rPr>
            <w:rStyle w:val="Hyperlink"/>
            <w:color w:val="F09217"/>
            <w:bdr w:val="none" w:sz="0" w:space="0" w:color="auto" w:frame="1"/>
          </w:rPr>
          <w:t>hướng đối tượng</w:t>
        </w:r>
        <w:r w:rsidRPr="00CC5938">
          <w:rPr>
            <w:color w:val="444444"/>
          </w:rPr>
          <w:fldChar w:fldCharType="end"/>
        </w:r>
        <w:r w:rsidRPr="00CC5938">
          <w:rPr>
            <w:color w:val="444444"/>
          </w:rPr>
          <w:t> rồi thì chắc hẳn bạn sẽ không còn gì lạ lẫm với các setter và getter nữa. Và trong ES6 cũng hỗ trợ chúng ta thiết lập các setter và getter cho các thuộc tính.</w:t>
        </w:r>
      </w:ins>
    </w:p>
    <w:p w:rsidR="00F66E47" w:rsidRPr="00CC5938" w:rsidRDefault="00F66E47" w:rsidP="00F66E47">
      <w:pPr>
        <w:pStyle w:val="NormalWeb"/>
        <w:shd w:val="clear" w:color="auto" w:fill="F8F8F8"/>
        <w:spacing w:before="0" w:beforeAutospacing="0" w:after="105" w:afterAutospacing="0" w:line="450" w:lineRule="atLeast"/>
        <w:textAlignment w:val="baseline"/>
        <w:rPr>
          <w:ins w:id="155" w:author="Unknown"/>
          <w:i/>
          <w:iCs/>
          <w:color w:val="444444"/>
        </w:rPr>
      </w:pPr>
      <w:ins w:id="156" w:author="Unknown">
        <w:r w:rsidRPr="00CC5938">
          <w:rPr>
            <w:i/>
            <w:iCs/>
            <w:color w:val="444444"/>
          </w:rPr>
          <w:t>setter và getter là những phương thức đặc biệt (magic method) chúng được gọi khi chúng ta tác động lên các thuộc tính trong đối tượng (Mình giải thích qua loa cho những ai chưa biết thôi còn chi tiết các bạn chịu khó google hoặc comment mình sẽ khái niệm chi tiết lại).</w:t>
        </w:r>
      </w:ins>
    </w:p>
    <w:p w:rsidR="00F66E47" w:rsidRPr="00CC5938" w:rsidRDefault="00F66E47" w:rsidP="00F66E47">
      <w:pPr>
        <w:pStyle w:val="NormalWeb"/>
        <w:shd w:val="clear" w:color="auto" w:fill="FFFFFF"/>
        <w:spacing w:before="0" w:beforeAutospacing="0" w:after="0" w:afterAutospacing="0"/>
        <w:textAlignment w:val="baseline"/>
        <w:rPr>
          <w:ins w:id="157" w:author="Unknown"/>
          <w:color w:val="444444"/>
        </w:rPr>
      </w:pPr>
      <w:ins w:id="158" w:author="Unknown">
        <w:r w:rsidRPr="00CC5938">
          <w:rPr>
            <w:color w:val="444444"/>
          </w:rPr>
          <w:t>Để khai báo các setter và getter trong ES6 chúng ta sử dụng keyword </w:t>
        </w:r>
        <w:r w:rsidRPr="00CC5938">
          <w:rPr>
            <w:rStyle w:val="HTMLCode"/>
            <w:rFonts w:ascii="Times New Roman" w:hAnsi="Times New Roman" w:cs="Times New Roman"/>
            <w:color w:val="BB571A"/>
            <w:sz w:val="24"/>
            <w:szCs w:val="24"/>
            <w:bdr w:val="none" w:sz="0" w:space="0" w:color="auto" w:frame="1"/>
            <w:shd w:val="clear" w:color="auto" w:fill="F0F0F0"/>
          </w:rPr>
          <w:t>set</w:t>
        </w:r>
        <w:r w:rsidRPr="00CC5938">
          <w:rPr>
            <w:color w:val="444444"/>
          </w:rPr>
          <w:t> và </w:t>
        </w:r>
        <w:r w:rsidRPr="00CC5938">
          <w:rPr>
            <w:rStyle w:val="HTMLCode"/>
            <w:rFonts w:ascii="Times New Roman" w:hAnsi="Times New Roman" w:cs="Times New Roman"/>
            <w:color w:val="BB571A"/>
            <w:sz w:val="24"/>
            <w:szCs w:val="24"/>
            <w:bdr w:val="none" w:sz="0" w:space="0" w:color="auto" w:frame="1"/>
            <w:shd w:val="clear" w:color="auto" w:fill="F0F0F0"/>
          </w:rPr>
          <w:t>get</w:t>
        </w:r>
        <w:r w:rsidRPr="00CC5938">
          <w:rPr>
            <w:color w:val="444444"/>
          </w:rPr>
          <w:t> trước tên các phương thức mà bạn muốn thiết lập nó là setter hoặc getter.</w:t>
        </w:r>
      </w:ins>
    </w:p>
    <w:p w:rsidR="00F66E47" w:rsidRPr="00CC5938" w:rsidRDefault="00F66E47" w:rsidP="00F66E47">
      <w:pPr>
        <w:pStyle w:val="NormalWeb"/>
        <w:shd w:val="clear" w:color="auto" w:fill="FFFFFF"/>
        <w:spacing w:before="0" w:beforeAutospacing="0" w:after="0" w:afterAutospacing="0"/>
        <w:textAlignment w:val="baseline"/>
        <w:rPr>
          <w:ins w:id="159" w:author="Unknown"/>
          <w:color w:val="444444"/>
        </w:rPr>
      </w:pPr>
      <w:ins w:id="160" w:author="Unknown">
        <w:r w:rsidRPr="00CC5938">
          <w:rPr>
            <w:rStyle w:val="Strong"/>
            <w:color w:val="444444"/>
            <w:bdr w:val="none" w:sz="0" w:space="0" w:color="auto" w:frame="1"/>
          </w:rPr>
          <w:t>VD</w:t>
        </w:r>
        <w:r w:rsidRPr="00CC5938">
          <w:rPr>
            <w:color w:val="444444"/>
          </w:rPr>
          <w:t>: Mình sẽ chuyển đổi các phương thức setName, getName, setAge, getAge trong đối tượng employee ở trên về dạng setter getter.</w:t>
        </w:r>
      </w:ins>
    </w:p>
    <w:p w:rsidR="00F66E47" w:rsidRPr="00CC5938" w:rsidRDefault="00F66E47" w:rsidP="00F66E47">
      <w:pPr>
        <w:pStyle w:val="HTMLPreformatted"/>
        <w:shd w:val="clear" w:color="auto" w:fill="F6F6F6"/>
        <w:spacing w:line="360" w:lineRule="atLeast"/>
        <w:textAlignment w:val="baseline"/>
        <w:rPr>
          <w:ins w:id="161" w:author="Unknown"/>
          <w:rStyle w:val="HTMLCode"/>
          <w:rFonts w:ascii="Times New Roman" w:hAnsi="Times New Roman" w:cs="Times New Roman"/>
          <w:color w:val="C0C5CE"/>
          <w:sz w:val="24"/>
          <w:szCs w:val="24"/>
          <w:bdr w:val="none" w:sz="0" w:space="0" w:color="auto" w:frame="1"/>
          <w:shd w:val="clear" w:color="auto" w:fill="2B303B"/>
        </w:rPr>
      </w:pPr>
      <w:ins w:id="162" w:author="Unknown">
        <w:r w:rsidRPr="00CC5938">
          <w:rPr>
            <w:rStyle w:val="hljs-keyword"/>
            <w:rFonts w:ascii="Times New Roman" w:hAnsi="Times New Roman" w:cs="Times New Roman"/>
            <w:color w:val="B48EAD"/>
            <w:sz w:val="24"/>
            <w:szCs w:val="24"/>
            <w:bdr w:val="none" w:sz="0" w:space="0" w:color="auto" w:frame="1"/>
            <w:shd w:val="clear" w:color="auto" w:fill="2B303B"/>
          </w:rPr>
          <w:t>class</w:t>
        </w:r>
        <w:r w:rsidRPr="00CC5938">
          <w:rPr>
            <w:rStyle w:val="HTMLCode"/>
            <w:rFonts w:ascii="Times New Roman" w:hAnsi="Times New Roman" w:cs="Times New Roman"/>
            <w:color w:val="C0C5CE"/>
            <w:sz w:val="24"/>
            <w:szCs w:val="24"/>
            <w:bdr w:val="none" w:sz="0" w:space="0" w:color="auto" w:frame="1"/>
            <w:shd w:val="clear" w:color="auto" w:fill="2B303B"/>
          </w:rPr>
          <w:t xml:space="preserve"> Employee {</w:t>
        </w:r>
      </w:ins>
    </w:p>
    <w:p w:rsidR="00F66E47" w:rsidRPr="00CC5938" w:rsidRDefault="00F66E47" w:rsidP="00F66E47">
      <w:pPr>
        <w:pStyle w:val="HTMLPreformatted"/>
        <w:shd w:val="clear" w:color="auto" w:fill="F6F6F6"/>
        <w:spacing w:line="360" w:lineRule="atLeast"/>
        <w:textAlignment w:val="baseline"/>
        <w:rPr>
          <w:ins w:id="163" w:author="Unknown"/>
          <w:rStyle w:val="HTMLCode"/>
          <w:rFonts w:ascii="Times New Roman" w:hAnsi="Times New Roman" w:cs="Times New Roman"/>
          <w:color w:val="C0C5CE"/>
          <w:sz w:val="24"/>
          <w:szCs w:val="24"/>
          <w:bdr w:val="none" w:sz="0" w:space="0" w:color="auto" w:frame="1"/>
          <w:shd w:val="clear" w:color="auto" w:fill="2B303B"/>
        </w:rPr>
      </w:pPr>
      <w:ins w:id="164"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constructor (name, age) {</w:t>
        </w:r>
      </w:ins>
    </w:p>
    <w:p w:rsidR="00F66E47" w:rsidRPr="00CC5938" w:rsidRDefault="00F66E47" w:rsidP="00F66E47">
      <w:pPr>
        <w:pStyle w:val="HTMLPreformatted"/>
        <w:shd w:val="clear" w:color="auto" w:fill="F6F6F6"/>
        <w:spacing w:line="360" w:lineRule="atLeast"/>
        <w:textAlignment w:val="baseline"/>
        <w:rPr>
          <w:ins w:id="165" w:author="Unknown"/>
          <w:rStyle w:val="HTMLCode"/>
          <w:rFonts w:ascii="Times New Roman" w:hAnsi="Times New Roman" w:cs="Times New Roman"/>
          <w:color w:val="C0C5CE"/>
          <w:sz w:val="24"/>
          <w:szCs w:val="24"/>
          <w:bdr w:val="none" w:sz="0" w:space="0" w:color="auto" w:frame="1"/>
          <w:shd w:val="clear" w:color="auto" w:fill="2B303B"/>
        </w:rPr>
      </w:pPr>
      <w:ins w:id="166"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w:t>
        </w:r>
        <w:r w:rsidRPr="00CC5938">
          <w:rPr>
            <w:rStyle w:val="hljs-keyword"/>
            <w:rFonts w:ascii="Times New Roman" w:hAnsi="Times New Roman" w:cs="Times New Roman"/>
            <w:color w:val="B48EAD"/>
            <w:sz w:val="24"/>
            <w:szCs w:val="24"/>
            <w:bdr w:val="none" w:sz="0" w:space="0" w:color="auto" w:frame="1"/>
            <w:shd w:val="clear" w:color="auto" w:fill="2B303B"/>
          </w:rPr>
          <w:t>this</w:t>
        </w:r>
        <w:r w:rsidRPr="00CC5938">
          <w:rPr>
            <w:rStyle w:val="HTMLCode"/>
            <w:rFonts w:ascii="Times New Roman" w:hAnsi="Times New Roman" w:cs="Times New Roman"/>
            <w:color w:val="C0C5CE"/>
            <w:sz w:val="24"/>
            <w:szCs w:val="24"/>
            <w:bdr w:val="none" w:sz="0" w:space="0" w:color="auto" w:frame="1"/>
            <w:shd w:val="clear" w:color="auto" w:fill="2B303B"/>
          </w:rPr>
          <w:t>.name = name;</w:t>
        </w:r>
      </w:ins>
    </w:p>
    <w:p w:rsidR="00F66E47" w:rsidRPr="00CC5938" w:rsidRDefault="00F66E47" w:rsidP="00F66E47">
      <w:pPr>
        <w:pStyle w:val="HTMLPreformatted"/>
        <w:shd w:val="clear" w:color="auto" w:fill="F6F6F6"/>
        <w:spacing w:line="360" w:lineRule="atLeast"/>
        <w:textAlignment w:val="baseline"/>
        <w:rPr>
          <w:ins w:id="167" w:author="Unknown"/>
          <w:rStyle w:val="HTMLCode"/>
          <w:rFonts w:ascii="Times New Roman" w:hAnsi="Times New Roman" w:cs="Times New Roman"/>
          <w:color w:val="C0C5CE"/>
          <w:sz w:val="24"/>
          <w:szCs w:val="24"/>
          <w:bdr w:val="none" w:sz="0" w:space="0" w:color="auto" w:frame="1"/>
          <w:shd w:val="clear" w:color="auto" w:fill="2B303B"/>
        </w:rPr>
      </w:pPr>
      <w:ins w:id="168"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w:t>
        </w:r>
        <w:r w:rsidRPr="00CC5938">
          <w:rPr>
            <w:rStyle w:val="hljs-keyword"/>
            <w:rFonts w:ascii="Times New Roman" w:hAnsi="Times New Roman" w:cs="Times New Roman"/>
            <w:color w:val="B48EAD"/>
            <w:sz w:val="24"/>
            <w:szCs w:val="24"/>
            <w:bdr w:val="none" w:sz="0" w:space="0" w:color="auto" w:frame="1"/>
            <w:shd w:val="clear" w:color="auto" w:fill="2B303B"/>
          </w:rPr>
          <w:t>this</w:t>
        </w:r>
        <w:r w:rsidRPr="00CC5938">
          <w:rPr>
            <w:rStyle w:val="HTMLCode"/>
            <w:rFonts w:ascii="Times New Roman" w:hAnsi="Times New Roman" w:cs="Times New Roman"/>
            <w:color w:val="C0C5CE"/>
            <w:sz w:val="24"/>
            <w:szCs w:val="24"/>
            <w:bdr w:val="none" w:sz="0" w:space="0" w:color="auto" w:frame="1"/>
            <w:shd w:val="clear" w:color="auto" w:fill="2B303B"/>
          </w:rPr>
          <w:t>.age = age;</w:t>
        </w:r>
      </w:ins>
    </w:p>
    <w:p w:rsidR="00F66E47" w:rsidRPr="00CC5938" w:rsidRDefault="00F66E47" w:rsidP="00F66E47">
      <w:pPr>
        <w:pStyle w:val="HTMLPreformatted"/>
        <w:shd w:val="clear" w:color="auto" w:fill="F6F6F6"/>
        <w:spacing w:line="360" w:lineRule="atLeast"/>
        <w:textAlignment w:val="baseline"/>
        <w:rPr>
          <w:ins w:id="169" w:author="Unknown"/>
          <w:rStyle w:val="HTMLCode"/>
          <w:rFonts w:ascii="Times New Roman" w:hAnsi="Times New Roman" w:cs="Times New Roman"/>
          <w:color w:val="C0C5CE"/>
          <w:sz w:val="24"/>
          <w:szCs w:val="24"/>
          <w:bdr w:val="none" w:sz="0" w:space="0" w:color="auto" w:frame="1"/>
          <w:shd w:val="clear" w:color="auto" w:fill="2B303B"/>
        </w:rPr>
      </w:pPr>
      <w:ins w:id="170"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w:t>
        </w:r>
      </w:ins>
    </w:p>
    <w:p w:rsidR="00F66E47" w:rsidRPr="00CC5938" w:rsidRDefault="00F66E47" w:rsidP="00F66E47">
      <w:pPr>
        <w:pStyle w:val="HTMLPreformatted"/>
        <w:shd w:val="clear" w:color="auto" w:fill="F6F6F6"/>
        <w:spacing w:line="360" w:lineRule="atLeast"/>
        <w:textAlignment w:val="baseline"/>
        <w:rPr>
          <w:ins w:id="171" w:author="Unknown"/>
          <w:rStyle w:val="HTMLCode"/>
          <w:rFonts w:ascii="Times New Roman" w:hAnsi="Times New Roman" w:cs="Times New Roman"/>
          <w:color w:val="C0C5CE"/>
          <w:sz w:val="24"/>
          <w:szCs w:val="24"/>
          <w:bdr w:val="none" w:sz="0" w:space="0" w:color="auto" w:frame="1"/>
          <w:shd w:val="clear" w:color="auto" w:fill="2B303B"/>
        </w:rPr>
      </w:pPr>
      <w:ins w:id="172"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set employeeName (name) {</w:t>
        </w:r>
      </w:ins>
    </w:p>
    <w:p w:rsidR="00F66E47" w:rsidRPr="00CC5938" w:rsidRDefault="00F66E47" w:rsidP="00F66E47">
      <w:pPr>
        <w:pStyle w:val="HTMLPreformatted"/>
        <w:shd w:val="clear" w:color="auto" w:fill="F6F6F6"/>
        <w:spacing w:line="360" w:lineRule="atLeast"/>
        <w:textAlignment w:val="baseline"/>
        <w:rPr>
          <w:ins w:id="173" w:author="Unknown"/>
          <w:rStyle w:val="HTMLCode"/>
          <w:rFonts w:ascii="Times New Roman" w:hAnsi="Times New Roman" w:cs="Times New Roman"/>
          <w:color w:val="C0C5CE"/>
          <w:sz w:val="24"/>
          <w:szCs w:val="24"/>
          <w:bdr w:val="none" w:sz="0" w:space="0" w:color="auto" w:frame="1"/>
          <w:shd w:val="clear" w:color="auto" w:fill="2B303B"/>
        </w:rPr>
      </w:pPr>
      <w:ins w:id="174"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w:t>
        </w:r>
        <w:r w:rsidRPr="00CC5938">
          <w:rPr>
            <w:rStyle w:val="hljs-keyword"/>
            <w:rFonts w:ascii="Times New Roman" w:hAnsi="Times New Roman" w:cs="Times New Roman"/>
            <w:color w:val="B48EAD"/>
            <w:sz w:val="24"/>
            <w:szCs w:val="24"/>
            <w:bdr w:val="none" w:sz="0" w:space="0" w:color="auto" w:frame="1"/>
            <w:shd w:val="clear" w:color="auto" w:fill="2B303B"/>
          </w:rPr>
          <w:t>this</w:t>
        </w:r>
        <w:r w:rsidRPr="00CC5938">
          <w:rPr>
            <w:rStyle w:val="HTMLCode"/>
            <w:rFonts w:ascii="Times New Roman" w:hAnsi="Times New Roman" w:cs="Times New Roman"/>
            <w:color w:val="C0C5CE"/>
            <w:sz w:val="24"/>
            <w:szCs w:val="24"/>
            <w:bdr w:val="none" w:sz="0" w:space="0" w:color="auto" w:frame="1"/>
            <w:shd w:val="clear" w:color="auto" w:fill="2B303B"/>
          </w:rPr>
          <w:t>.name = name;</w:t>
        </w:r>
      </w:ins>
    </w:p>
    <w:p w:rsidR="00F66E47" w:rsidRPr="00CC5938" w:rsidRDefault="00F66E47" w:rsidP="00F66E47">
      <w:pPr>
        <w:pStyle w:val="HTMLPreformatted"/>
        <w:shd w:val="clear" w:color="auto" w:fill="F6F6F6"/>
        <w:spacing w:line="360" w:lineRule="atLeast"/>
        <w:textAlignment w:val="baseline"/>
        <w:rPr>
          <w:ins w:id="175" w:author="Unknown"/>
          <w:rStyle w:val="HTMLCode"/>
          <w:rFonts w:ascii="Times New Roman" w:hAnsi="Times New Roman" w:cs="Times New Roman"/>
          <w:color w:val="C0C5CE"/>
          <w:sz w:val="24"/>
          <w:szCs w:val="24"/>
          <w:bdr w:val="none" w:sz="0" w:space="0" w:color="auto" w:frame="1"/>
          <w:shd w:val="clear" w:color="auto" w:fill="2B303B"/>
        </w:rPr>
      </w:pPr>
      <w:ins w:id="176"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w:t>
        </w:r>
      </w:ins>
    </w:p>
    <w:p w:rsidR="00F66E47" w:rsidRPr="00CC5938" w:rsidRDefault="00F66E47" w:rsidP="00F66E47">
      <w:pPr>
        <w:pStyle w:val="HTMLPreformatted"/>
        <w:shd w:val="clear" w:color="auto" w:fill="F6F6F6"/>
        <w:spacing w:line="360" w:lineRule="atLeast"/>
        <w:textAlignment w:val="baseline"/>
        <w:rPr>
          <w:ins w:id="177" w:author="Unknown"/>
          <w:rStyle w:val="HTMLCode"/>
          <w:rFonts w:ascii="Times New Roman" w:hAnsi="Times New Roman" w:cs="Times New Roman"/>
          <w:color w:val="C0C5CE"/>
          <w:sz w:val="24"/>
          <w:szCs w:val="24"/>
          <w:bdr w:val="none" w:sz="0" w:space="0" w:color="auto" w:frame="1"/>
          <w:shd w:val="clear" w:color="auto" w:fill="2B303B"/>
        </w:rPr>
      </w:pPr>
      <w:ins w:id="178"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get employeeName () {</w:t>
        </w:r>
      </w:ins>
    </w:p>
    <w:p w:rsidR="00F66E47" w:rsidRPr="00CC5938" w:rsidRDefault="00F66E47" w:rsidP="00F66E47">
      <w:pPr>
        <w:pStyle w:val="HTMLPreformatted"/>
        <w:shd w:val="clear" w:color="auto" w:fill="F6F6F6"/>
        <w:spacing w:line="360" w:lineRule="atLeast"/>
        <w:textAlignment w:val="baseline"/>
        <w:rPr>
          <w:ins w:id="179" w:author="Unknown"/>
          <w:rStyle w:val="HTMLCode"/>
          <w:rFonts w:ascii="Times New Roman" w:hAnsi="Times New Roman" w:cs="Times New Roman"/>
          <w:color w:val="C0C5CE"/>
          <w:sz w:val="24"/>
          <w:szCs w:val="24"/>
          <w:bdr w:val="none" w:sz="0" w:space="0" w:color="auto" w:frame="1"/>
          <w:shd w:val="clear" w:color="auto" w:fill="2B303B"/>
        </w:rPr>
      </w:pPr>
      <w:ins w:id="180"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w:t>
        </w:r>
        <w:r w:rsidRPr="00CC5938">
          <w:rPr>
            <w:rStyle w:val="hljs-keyword"/>
            <w:rFonts w:ascii="Times New Roman" w:hAnsi="Times New Roman" w:cs="Times New Roman"/>
            <w:color w:val="B48EAD"/>
            <w:sz w:val="24"/>
            <w:szCs w:val="24"/>
            <w:bdr w:val="none" w:sz="0" w:space="0" w:color="auto" w:frame="1"/>
            <w:shd w:val="clear" w:color="auto" w:fill="2B303B"/>
          </w:rPr>
          <w:t>return</w:t>
        </w:r>
        <w:r w:rsidRPr="00CC5938">
          <w:rPr>
            <w:rStyle w:val="HTMLCode"/>
            <w:rFonts w:ascii="Times New Roman" w:hAnsi="Times New Roman" w:cs="Times New Roman"/>
            <w:color w:val="C0C5CE"/>
            <w:sz w:val="24"/>
            <w:szCs w:val="24"/>
            <w:bdr w:val="none" w:sz="0" w:space="0" w:color="auto" w:frame="1"/>
            <w:shd w:val="clear" w:color="auto" w:fill="2B303B"/>
          </w:rPr>
          <w:t xml:space="preserve"> </w:t>
        </w:r>
        <w:r w:rsidRPr="00CC5938">
          <w:rPr>
            <w:rStyle w:val="hljs-keyword"/>
            <w:rFonts w:ascii="Times New Roman" w:hAnsi="Times New Roman" w:cs="Times New Roman"/>
            <w:color w:val="B48EAD"/>
            <w:sz w:val="24"/>
            <w:szCs w:val="24"/>
            <w:bdr w:val="none" w:sz="0" w:space="0" w:color="auto" w:frame="1"/>
            <w:shd w:val="clear" w:color="auto" w:fill="2B303B"/>
          </w:rPr>
          <w:t>this</w:t>
        </w:r>
        <w:r w:rsidRPr="00CC5938">
          <w:rPr>
            <w:rStyle w:val="HTMLCode"/>
            <w:rFonts w:ascii="Times New Roman" w:hAnsi="Times New Roman" w:cs="Times New Roman"/>
            <w:color w:val="C0C5CE"/>
            <w:sz w:val="24"/>
            <w:szCs w:val="24"/>
            <w:bdr w:val="none" w:sz="0" w:space="0" w:color="auto" w:frame="1"/>
            <w:shd w:val="clear" w:color="auto" w:fill="2B303B"/>
          </w:rPr>
          <w:t>.name;</w:t>
        </w:r>
      </w:ins>
    </w:p>
    <w:p w:rsidR="00F66E47" w:rsidRPr="00CC5938" w:rsidRDefault="00F66E47" w:rsidP="00F66E47">
      <w:pPr>
        <w:pStyle w:val="HTMLPreformatted"/>
        <w:shd w:val="clear" w:color="auto" w:fill="F6F6F6"/>
        <w:spacing w:line="360" w:lineRule="atLeast"/>
        <w:textAlignment w:val="baseline"/>
        <w:rPr>
          <w:ins w:id="181" w:author="Unknown"/>
          <w:rStyle w:val="HTMLCode"/>
          <w:rFonts w:ascii="Times New Roman" w:hAnsi="Times New Roman" w:cs="Times New Roman"/>
          <w:color w:val="C0C5CE"/>
          <w:sz w:val="24"/>
          <w:szCs w:val="24"/>
          <w:bdr w:val="none" w:sz="0" w:space="0" w:color="auto" w:frame="1"/>
          <w:shd w:val="clear" w:color="auto" w:fill="2B303B"/>
        </w:rPr>
      </w:pPr>
      <w:ins w:id="182"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w:t>
        </w:r>
      </w:ins>
    </w:p>
    <w:p w:rsidR="00F66E47" w:rsidRPr="00CC5938" w:rsidRDefault="00F66E47" w:rsidP="00F66E47">
      <w:pPr>
        <w:pStyle w:val="HTMLPreformatted"/>
        <w:shd w:val="clear" w:color="auto" w:fill="F6F6F6"/>
        <w:spacing w:line="360" w:lineRule="atLeast"/>
        <w:textAlignment w:val="baseline"/>
        <w:rPr>
          <w:ins w:id="183" w:author="Unknown"/>
          <w:rStyle w:val="HTMLCode"/>
          <w:rFonts w:ascii="Times New Roman" w:hAnsi="Times New Roman" w:cs="Times New Roman"/>
          <w:color w:val="C0C5CE"/>
          <w:sz w:val="24"/>
          <w:szCs w:val="24"/>
          <w:bdr w:val="none" w:sz="0" w:space="0" w:color="auto" w:frame="1"/>
          <w:shd w:val="clear" w:color="auto" w:fill="2B303B"/>
        </w:rPr>
      </w:pPr>
      <w:ins w:id="184"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set employeeAge (age) {</w:t>
        </w:r>
      </w:ins>
    </w:p>
    <w:p w:rsidR="00F66E47" w:rsidRPr="00CC5938" w:rsidRDefault="00F66E47" w:rsidP="00F66E47">
      <w:pPr>
        <w:pStyle w:val="HTMLPreformatted"/>
        <w:shd w:val="clear" w:color="auto" w:fill="F6F6F6"/>
        <w:spacing w:line="360" w:lineRule="atLeast"/>
        <w:textAlignment w:val="baseline"/>
        <w:rPr>
          <w:ins w:id="185" w:author="Unknown"/>
          <w:rStyle w:val="HTMLCode"/>
          <w:rFonts w:ascii="Times New Roman" w:hAnsi="Times New Roman" w:cs="Times New Roman"/>
          <w:color w:val="C0C5CE"/>
          <w:sz w:val="24"/>
          <w:szCs w:val="24"/>
          <w:bdr w:val="none" w:sz="0" w:space="0" w:color="auto" w:frame="1"/>
          <w:shd w:val="clear" w:color="auto" w:fill="2B303B"/>
        </w:rPr>
      </w:pPr>
      <w:ins w:id="186"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w:t>
        </w:r>
        <w:r w:rsidRPr="00CC5938">
          <w:rPr>
            <w:rStyle w:val="hljs-keyword"/>
            <w:rFonts w:ascii="Times New Roman" w:hAnsi="Times New Roman" w:cs="Times New Roman"/>
            <w:color w:val="B48EAD"/>
            <w:sz w:val="24"/>
            <w:szCs w:val="24"/>
            <w:bdr w:val="none" w:sz="0" w:space="0" w:color="auto" w:frame="1"/>
            <w:shd w:val="clear" w:color="auto" w:fill="2B303B"/>
          </w:rPr>
          <w:t>this</w:t>
        </w:r>
        <w:r w:rsidRPr="00CC5938">
          <w:rPr>
            <w:rStyle w:val="HTMLCode"/>
            <w:rFonts w:ascii="Times New Roman" w:hAnsi="Times New Roman" w:cs="Times New Roman"/>
            <w:color w:val="C0C5CE"/>
            <w:sz w:val="24"/>
            <w:szCs w:val="24"/>
            <w:bdr w:val="none" w:sz="0" w:space="0" w:color="auto" w:frame="1"/>
            <w:shd w:val="clear" w:color="auto" w:fill="2B303B"/>
          </w:rPr>
          <w:t>.age = age;</w:t>
        </w:r>
      </w:ins>
    </w:p>
    <w:p w:rsidR="00F66E47" w:rsidRPr="00CC5938" w:rsidRDefault="00F66E47" w:rsidP="00F66E47">
      <w:pPr>
        <w:pStyle w:val="HTMLPreformatted"/>
        <w:shd w:val="clear" w:color="auto" w:fill="F6F6F6"/>
        <w:spacing w:line="360" w:lineRule="atLeast"/>
        <w:textAlignment w:val="baseline"/>
        <w:rPr>
          <w:ins w:id="187" w:author="Unknown"/>
          <w:rStyle w:val="HTMLCode"/>
          <w:rFonts w:ascii="Times New Roman" w:hAnsi="Times New Roman" w:cs="Times New Roman"/>
          <w:color w:val="C0C5CE"/>
          <w:sz w:val="24"/>
          <w:szCs w:val="24"/>
          <w:bdr w:val="none" w:sz="0" w:space="0" w:color="auto" w:frame="1"/>
          <w:shd w:val="clear" w:color="auto" w:fill="2B303B"/>
        </w:rPr>
      </w:pPr>
      <w:ins w:id="188"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w:t>
        </w:r>
      </w:ins>
    </w:p>
    <w:p w:rsidR="00F66E47" w:rsidRPr="00CC5938" w:rsidRDefault="00F66E47" w:rsidP="00F66E47">
      <w:pPr>
        <w:pStyle w:val="HTMLPreformatted"/>
        <w:shd w:val="clear" w:color="auto" w:fill="F6F6F6"/>
        <w:spacing w:line="360" w:lineRule="atLeast"/>
        <w:textAlignment w:val="baseline"/>
        <w:rPr>
          <w:ins w:id="189" w:author="Unknown"/>
          <w:rStyle w:val="HTMLCode"/>
          <w:rFonts w:ascii="Times New Roman" w:hAnsi="Times New Roman" w:cs="Times New Roman"/>
          <w:color w:val="C0C5CE"/>
          <w:sz w:val="24"/>
          <w:szCs w:val="24"/>
          <w:bdr w:val="none" w:sz="0" w:space="0" w:color="auto" w:frame="1"/>
          <w:shd w:val="clear" w:color="auto" w:fill="2B303B"/>
        </w:rPr>
      </w:pPr>
      <w:ins w:id="190"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get employeeAge () {</w:t>
        </w:r>
      </w:ins>
    </w:p>
    <w:p w:rsidR="00F66E47" w:rsidRPr="00CC5938" w:rsidRDefault="00F66E47" w:rsidP="00F66E47">
      <w:pPr>
        <w:pStyle w:val="HTMLPreformatted"/>
        <w:shd w:val="clear" w:color="auto" w:fill="F6F6F6"/>
        <w:spacing w:line="360" w:lineRule="atLeast"/>
        <w:textAlignment w:val="baseline"/>
        <w:rPr>
          <w:ins w:id="191" w:author="Unknown"/>
          <w:rStyle w:val="HTMLCode"/>
          <w:rFonts w:ascii="Times New Roman" w:hAnsi="Times New Roman" w:cs="Times New Roman"/>
          <w:color w:val="C0C5CE"/>
          <w:sz w:val="24"/>
          <w:szCs w:val="24"/>
          <w:bdr w:val="none" w:sz="0" w:space="0" w:color="auto" w:frame="1"/>
          <w:shd w:val="clear" w:color="auto" w:fill="2B303B"/>
        </w:rPr>
      </w:pPr>
      <w:ins w:id="192"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        </w:t>
        </w:r>
        <w:r w:rsidRPr="00CC5938">
          <w:rPr>
            <w:rStyle w:val="hljs-keyword"/>
            <w:rFonts w:ascii="Times New Roman" w:hAnsi="Times New Roman" w:cs="Times New Roman"/>
            <w:color w:val="B48EAD"/>
            <w:sz w:val="24"/>
            <w:szCs w:val="24"/>
            <w:bdr w:val="none" w:sz="0" w:space="0" w:color="auto" w:frame="1"/>
            <w:shd w:val="clear" w:color="auto" w:fill="2B303B"/>
          </w:rPr>
          <w:t>return</w:t>
        </w:r>
        <w:r w:rsidRPr="00CC5938">
          <w:rPr>
            <w:rStyle w:val="HTMLCode"/>
            <w:rFonts w:ascii="Times New Roman" w:hAnsi="Times New Roman" w:cs="Times New Roman"/>
            <w:color w:val="C0C5CE"/>
            <w:sz w:val="24"/>
            <w:szCs w:val="24"/>
            <w:bdr w:val="none" w:sz="0" w:space="0" w:color="auto" w:frame="1"/>
            <w:shd w:val="clear" w:color="auto" w:fill="2B303B"/>
          </w:rPr>
          <w:t xml:space="preserve"> </w:t>
        </w:r>
        <w:r w:rsidRPr="00CC5938">
          <w:rPr>
            <w:rStyle w:val="hljs-keyword"/>
            <w:rFonts w:ascii="Times New Roman" w:hAnsi="Times New Roman" w:cs="Times New Roman"/>
            <w:color w:val="B48EAD"/>
            <w:sz w:val="24"/>
            <w:szCs w:val="24"/>
            <w:bdr w:val="none" w:sz="0" w:space="0" w:color="auto" w:frame="1"/>
            <w:shd w:val="clear" w:color="auto" w:fill="2B303B"/>
          </w:rPr>
          <w:t>this</w:t>
        </w:r>
        <w:r w:rsidRPr="00CC5938">
          <w:rPr>
            <w:rStyle w:val="HTMLCode"/>
            <w:rFonts w:ascii="Times New Roman" w:hAnsi="Times New Roman" w:cs="Times New Roman"/>
            <w:color w:val="C0C5CE"/>
            <w:sz w:val="24"/>
            <w:szCs w:val="24"/>
            <w:bdr w:val="none" w:sz="0" w:space="0" w:color="auto" w:frame="1"/>
            <w:shd w:val="clear" w:color="auto" w:fill="2B303B"/>
          </w:rPr>
          <w:t>.age;</w:t>
        </w:r>
      </w:ins>
    </w:p>
    <w:p w:rsidR="00F66E47" w:rsidRPr="00CC5938" w:rsidRDefault="00F66E47" w:rsidP="00F66E47">
      <w:pPr>
        <w:pStyle w:val="HTMLPreformatted"/>
        <w:shd w:val="clear" w:color="auto" w:fill="F6F6F6"/>
        <w:spacing w:line="360" w:lineRule="atLeast"/>
        <w:textAlignment w:val="baseline"/>
        <w:rPr>
          <w:ins w:id="193" w:author="Unknown"/>
          <w:rStyle w:val="HTMLCode"/>
          <w:rFonts w:ascii="Times New Roman" w:hAnsi="Times New Roman" w:cs="Times New Roman"/>
          <w:color w:val="C0C5CE"/>
          <w:sz w:val="24"/>
          <w:szCs w:val="24"/>
          <w:bdr w:val="none" w:sz="0" w:space="0" w:color="auto" w:frame="1"/>
          <w:shd w:val="clear" w:color="auto" w:fill="2B303B"/>
        </w:rPr>
      </w:pPr>
      <w:ins w:id="194" w:author="Unknown">
        <w:r w:rsidRPr="00CC5938">
          <w:rPr>
            <w:rStyle w:val="HTMLCode"/>
            <w:rFonts w:ascii="Times New Roman" w:hAnsi="Times New Roman" w:cs="Times New Roman"/>
            <w:color w:val="C0C5CE"/>
            <w:sz w:val="24"/>
            <w:szCs w:val="24"/>
            <w:bdr w:val="none" w:sz="0" w:space="0" w:color="auto" w:frame="1"/>
            <w:shd w:val="clear" w:color="auto" w:fill="2B303B"/>
          </w:rPr>
          <w:lastRenderedPageBreak/>
          <w:t xml:space="preserve">    }</w:t>
        </w:r>
      </w:ins>
    </w:p>
    <w:p w:rsidR="00F66E47" w:rsidRPr="00CC5938" w:rsidRDefault="00F66E47" w:rsidP="00F66E47">
      <w:pPr>
        <w:pStyle w:val="HTMLPreformatted"/>
        <w:shd w:val="clear" w:color="auto" w:fill="F6F6F6"/>
        <w:spacing w:line="360" w:lineRule="atLeast"/>
        <w:textAlignment w:val="baseline"/>
        <w:rPr>
          <w:ins w:id="195" w:author="Unknown"/>
          <w:rFonts w:ascii="Times New Roman" w:hAnsi="Times New Roman" w:cs="Times New Roman"/>
          <w:color w:val="444444"/>
          <w:sz w:val="24"/>
          <w:szCs w:val="24"/>
        </w:rPr>
      </w:pPr>
      <w:ins w:id="196" w:author="Unknown">
        <w:r w:rsidRPr="00CC5938">
          <w:rPr>
            <w:rStyle w:val="HTMLCode"/>
            <w:rFonts w:ascii="Times New Roman" w:hAnsi="Times New Roman" w:cs="Times New Roman"/>
            <w:color w:val="C0C5CE"/>
            <w:sz w:val="24"/>
            <w:szCs w:val="24"/>
            <w:bdr w:val="none" w:sz="0" w:space="0" w:color="auto" w:frame="1"/>
            <w:shd w:val="clear" w:color="auto" w:fill="2B303B"/>
          </w:rPr>
          <w:t>};</w:t>
        </w:r>
      </w:ins>
    </w:p>
    <w:p w:rsidR="00F66E47" w:rsidRPr="00CC5938" w:rsidRDefault="00F66E47" w:rsidP="00F66E47">
      <w:pPr>
        <w:pStyle w:val="NormalWeb"/>
        <w:shd w:val="clear" w:color="auto" w:fill="FFFFFF"/>
        <w:spacing w:before="0" w:beforeAutospacing="0" w:after="105" w:afterAutospacing="0"/>
        <w:textAlignment w:val="baseline"/>
        <w:rPr>
          <w:ins w:id="197" w:author="Unknown"/>
          <w:color w:val="444444"/>
        </w:rPr>
      </w:pPr>
      <w:ins w:id="198" w:author="Unknown">
        <w:r w:rsidRPr="00CC5938">
          <w:rPr>
            <w:color w:val="444444"/>
          </w:rPr>
          <w:t>Lúc này chúng ta sẽ sử dụng setter getter như làm với một thuộc tính thông thường.</w:t>
        </w:r>
      </w:ins>
    </w:p>
    <w:p w:rsidR="00F66E47" w:rsidRPr="00CC5938" w:rsidRDefault="00F66E47" w:rsidP="00F66E47">
      <w:pPr>
        <w:pStyle w:val="NormalWeb"/>
        <w:shd w:val="clear" w:color="auto" w:fill="FFFFFF"/>
        <w:spacing w:before="0" w:beforeAutospacing="0" w:after="0" w:afterAutospacing="0"/>
        <w:textAlignment w:val="baseline"/>
        <w:rPr>
          <w:ins w:id="199" w:author="Unknown"/>
          <w:color w:val="444444"/>
        </w:rPr>
      </w:pPr>
      <w:ins w:id="200" w:author="Unknown">
        <w:r w:rsidRPr="00CC5938">
          <w:rPr>
            <w:rStyle w:val="Strong"/>
            <w:color w:val="444444"/>
            <w:bdr w:val="none" w:sz="0" w:space="0" w:color="auto" w:frame="1"/>
          </w:rPr>
          <w:t>VD</w:t>
        </w:r>
        <w:r w:rsidRPr="00CC5938">
          <w:rPr>
            <w:color w:val="444444"/>
          </w:rPr>
          <w:t>:</w:t>
        </w:r>
      </w:ins>
    </w:p>
    <w:p w:rsidR="00F66E47" w:rsidRPr="00CC5938" w:rsidRDefault="00F66E47" w:rsidP="00F66E47">
      <w:pPr>
        <w:pStyle w:val="HTMLPreformatted"/>
        <w:shd w:val="clear" w:color="auto" w:fill="F6F6F6"/>
        <w:spacing w:line="360" w:lineRule="atLeast"/>
        <w:textAlignment w:val="baseline"/>
        <w:rPr>
          <w:ins w:id="201" w:author="Unknown"/>
          <w:rStyle w:val="HTMLCode"/>
          <w:rFonts w:ascii="Times New Roman" w:hAnsi="Times New Roman" w:cs="Times New Roman"/>
          <w:color w:val="C0C5CE"/>
          <w:sz w:val="24"/>
          <w:szCs w:val="24"/>
          <w:bdr w:val="none" w:sz="0" w:space="0" w:color="auto" w:frame="1"/>
          <w:shd w:val="clear" w:color="auto" w:fill="2B303B"/>
        </w:rPr>
      </w:pPr>
      <w:ins w:id="202" w:author="Unknown">
        <w:r w:rsidRPr="00CC5938">
          <w:rPr>
            <w:rStyle w:val="hljs-comment"/>
            <w:rFonts w:ascii="Times New Roman" w:hAnsi="Times New Roman" w:cs="Times New Roman"/>
            <w:color w:val="65737E"/>
            <w:sz w:val="24"/>
            <w:szCs w:val="24"/>
            <w:bdr w:val="none" w:sz="0" w:space="0" w:color="auto" w:frame="1"/>
            <w:shd w:val="clear" w:color="auto" w:fill="2B303B"/>
          </w:rPr>
          <w:t>//khởi tạo đối tượng</w:t>
        </w:r>
      </w:ins>
    </w:p>
    <w:p w:rsidR="00F66E47" w:rsidRPr="00CC5938" w:rsidRDefault="00F66E47" w:rsidP="00F66E47">
      <w:pPr>
        <w:pStyle w:val="HTMLPreformatted"/>
        <w:shd w:val="clear" w:color="auto" w:fill="F6F6F6"/>
        <w:spacing w:line="360" w:lineRule="atLeast"/>
        <w:textAlignment w:val="baseline"/>
        <w:rPr>
          <w:ins w:id="203" w:author="Unknown"/>
          <w:rStyle w:val="HTMLCode"/>
          <w:rFonts w:ascii="Times New Roman" w:hAnsi="Times New Roman" w:cs="Times New Roman"/>
          <w:color w:val="C0C5CE"/>
          <w:sz w:val="24"/>
          <w:szCs w:val="24"/>
          <w:bdr w:val="none" w:sz="0" w:space="0" w:color="auto" w:frame="1"/>
          <w:shd w:val="clear" w:color="auto" w:fill="2B303B"/>
        </w:rPr>
      </w:pPr>
      <w:ins w:id="204" w:author="Unknown">
        <w:r w:rsidRPr="00CC5938">
          <w:rPr>
            <w:rStyle w:val="hljs-keyword"/>
            <w:rFonts w:ascii="Times New Roman" w:hAnsi="Times New Roman" w:cs="Times New Roman"/>
            <w:color w:val="B48EAD"/>
            <w:sz w:val="24"/>
            <w:szCs w:val="24"/>
            <w:bdr w:val="none" w:sz="0" w:space="0" w:color="auto" w:frame="1"/>
            <w:shd w:val="clear" w:color="auto" w:fill="2B303B"/>
          </w:rPr>
          <w:t>var</w:t>
        </w:r>
        <w:r w:rsidRPr="00CC5938">
          <w:rPr>
            <w:rStyle w:val="HTMLCode"/>
            <w:rFonts w:ascii="Times New Roman" w:hAnsi="Times New Roman" w:cs="Times New Roman"/>
            <w:color w:val="C0C5CE"/>
            <w:sz w:val="24"/>
            <w:szCs w:val="24"/>
            <w:bdr w:val="none" w:sz="0" w:space="0" w:color="auto" w:frame="1"/>
            <w:shd w:val="clear" w:color="auto" w:fill="2B303B"/>
          </w:rPr>
          <w:t xml:space="preserve"> employee = </w:t>
        </w:r>
        <w:r w:rsidRPr="00CC5938">
          <w:rPr>
            <w:rStyle w:val="hljs-keyword"/>
            <w:rFonts w:ascii="Times New Roman" w:hAnsi="Times New Roman" w:cs="Times New Roman"/>
            <w:color w:val="B48EAD"/>
            <w:sz w:val="24"/>
            <w:szCs w:val="24"/>
            <w:bdr w:val="none" w:sz="0" w:space="0" w:color="auto" w:frame="1"/>
            <w:shd w:val="clear" w:color="auto" w:fill="2B303B"/>
          </w:rPr>
          <w:t>new</w:t>
        </w:r>
        <w:r w:rsidRPr="00CC5938">
          <w:rPr>
            <w:rStyle w:val="HTMLCode"/>
            <w:rFonts w:ascii="Times New Roman" w:hAnsi="Times New Roman" w:cs="Times New Roman"/>
            <w:color w:val="C0C5CE"/>
            <w:sz w:val="24"/>
            <w:szCs w:val="24"/>
            <w:bdr w:val="none" w:sz="0" w:space="0" w:color="auto" w:frame="1"/>
            <w:shd w:val="clear" w:color="auto" w:fill="2B303B"/>
          </w:rPr>
          <w:t xml:space="preserve"> </w:t>
        </w:r>
        <w:proofErr w:type="gramStart"/>
        <w:r w:rsidRPr="00CC5938">
          <w:rPr>
            <w:rStyle w:val="HTMLCode"/>
            <w:rFonts w:ascii="Times New Roman" w:hAnsi="Times New Roman" w:cs="Times New Roman"/>
            <w:color w:val="C0C5CE"/>
            <w:sz w:val="24"/>
            <w:szCs w:val="24"/>
            <w:bdr w:val="none" w:sz="0" w:space="0" w:color="auto" w:frame="1"/>
            <w:shd w:val="clear" w:color="auto" w:fill="2B303B"/>
          </w:rPr>
          <w:t>Employee(</w:t>
        </w:r>
        <w:proofErr w:type="gramEnd"/>
        <w:r w:rsidRPr="00CC5938">
          <w:rPr>
            <w:rStyle w:val="HTMLCode"/>
            <w:rFonts w:ascii="Times New Roman" w:hAnsi="Times New Roman" w:cs="Times New Roman"/>
            <w:color w:val="C0C5CE"/>
            <w:sz w:val="24"/>
            <w:szCs w:val="24"/>
            <w:bdr w:val="none" w:sz="0" w:space="0" w:color="auto" w:frame="1"/>
            <w:shd w:val="clear" w:color="auto" w:fill="2B303B"/>
          </w:rPr>
          <w:t>);</w:t>
        </w:r>
      </w:ins>
    </w:p>
    <w:p w:rsidR="00F66E47" w:rsidRPr="00CC5938" w:rsidRDefault="00F66E47" w:rsidP="00F66E47">
      <w:pPr>
        <w:pStyle w:val="HTMLPreformatted"/>
        <w:shd w:val="clear" w:color="auto" w:fill="F6F6F6"/>
        <w:spacing w:line="360" w:lineRule="atLeast"/>
        <w:textAlignment w:val="baseline"/>
        <w:rPr>
          <w:ins w:id="205" w:author="Unknown"/>
          <w:rStyle w:val="HTMLCode"/>
          <w:rFonts w:ascii="Times New Roman" w:hAnsi="Times New Roman" w:cs="Times New Roman"/>
          <w:color w:val="C0C5CE"/>
          <w:sz w:val="24"/>
          <w:szCs w:val="24"/>
          <w:bdr w:val="none" w:sz="0" w:space="0" w:color="auto" w:frame="1"/>
          <w:shd w:val="clear" w:color="auto" w:fill="2B303B"/>
        </w:rPr>
      </w:pPr>
      <w:ins w:id="206" w:author="Unknown">
        <w:r w:rsidRPr="00CC5938">
          <w:rPr>
            <w:rStyle w:val="hljs-comment"/>
            <w:rFonts w:ascii="Times New Roman" w:hAnsi="Times New Roman" w:cs="Times New Roman"/>
            <w:color w:val="65737E"/>
            <w:sz w:val="24"/>
            <w:szCs w:val="24"/>
            <w:bdr w:val="none" w:sz="0" w:space="0" w:color="auto" w:frame="1"/>
            <w:shd w:val="clear" w:color="auto" w:fill="2B303B"/>
          </w:rPr>
          <w:t>//setter</w:t>
        </w:r>
      </w:ins>
    </w:p>
    <w:p w:rsidR="00F66E47" w:rsidRPr="00CC5938" w:rsidRDefault="00F66E47" w:rsidP="00F66E47">
      <w:pPr>
        <w:pStyle w:val="HTMLPreformatted"/>
        <w:shd w:val="clear" w:color="auto" w:fill="F6F6F6"/>
        <w:spacing w:line="360" w:lineRule="atLeast"/>
        <w:textAlignment w:val="baseline"/>
        <w:rPr>
          <w:ins w:id="207" w:author="Unknown"/>
          <w:rStyle w:val="HTMLCode"/>
          <w:rFonts w:ascii="Times New Roman" w:hAnsi="Times New Roman" w:cs="Times New Roman"/>
          <w:color w:val="C0C5CE"/>
          <w:sz w:val="24"/>
          <w:szCs w:val="24"/>
          <w:bdr w:val="none" w:sz="0" w:space="0" w:color="auto" w:frame="1"/>
          <w:shd w:val="clear" w:color="auto" w:fill="2B303B"/>
        </w:rPr>
      </w:pPr>
      <w:proofErr w:type="gramStart"/>
      <w:ins w:id="208" w:author="Unknown">
        <w:r w:rsidRPr="00CC5938">
          <w:rPr>
            <w:rStyle w:val="HTMLCode"/>
            <w:rFonts w:ascii="Times New Roman" w:hAnsi="Times New Roman" w:cs="Times New Roman"/>
            <w:color w:val="C0C5CE"/>
            <w:sz w:val="24"/>
            <w:szCs w:val="24"/>
            <w:bdr w:val="none" w:sz="0" w:space="0" w:color="auto" w:frame="1"/>
            <w:shd w:val="clear" w:color="auto" w:fill="2B303B"/>
          </w:rPr>
          <w:t>employee.employeeName</w:t>
        </w:r>
        <w:proofErr w:type="gramEnd"/>
        <w:r w:rsidRPr="00CC5938">
          <w:rPr>
            <w:rStyle w:val="HTMLCode"/>
            <w:rFonts w:ascii="Times New Roman" w:hAnsi="Times New Roman" w:cs="Times New Roman"/>
            <w:color w:val="C0C5CE"/>
            <w:sz w:val="24"/>
            <w:szCs w:val="24"/>
            <w:bdr w:val="none" w:sz="0" w:space="0" w:color="auto" w:frame="1"/>
            <w:shd w:val="clear" w:color="auto" w:fill="2B303B"/>
          </w:rPr>
          <w:t xml:space="preserve"> = </w:t>
        </w:r>
        <w:r w:rsidRPr="00CC5938">
          <w:rPr>
            <w:rStyle w:val="hljs-string"/>
            <w:rFonts w:ascii="Times New Roman" w:hAnsi="Times New Roman" w:cs="Times New Roman"/>
            <w:color w:val="A3BE8C"/>
            <w:sz w:val="24"/>
            <w:szCs w:val="24"/>
            <w:bdr w:val="none" w:sz="0" w:space="0" w:color="auto" w:frame="1"/>
            <w:shd w:val="clear" w:color="auto" w:fill="2B303B"/>
          </w:rPr>
          <w:t>"Vũ Thanh Tài"</w:t>
        </w:r>
      </w:ins>
    </w:p>
    <w:p w:rsidR="00F66E47" w:rsidRPr="00CC5938" w:rsidRDefault="00F66E47" w:rsidP="00F66E47">
      <w:pPr>
        <w:pStyle w:val="HTMLPreformatted"/>
        <w:shd w:val="clear" w:color="auto" w:fill="F6F6F6"/>
        <w:spacing w:line="360" w:lineRule="atLeast"/>
        <w:textAlignment w:val="baseline"/>
        <w:rPr>
          <w:ins w:id="209" w:author="Unknown"/>
          <w:rStyle w:val="HTMLCode"/>
          <w:rFonts w:ascii="Times New Roman" w:hAnsi="Times New Roman" w:cs="Times New Roman"/>
          <w:color w:val="C0C5CE"/>
          <w:sz w:val="24"/>
          <w:szCs w:val="24"/>
          <w:bdr w:val="none" w:sz="0" w:space="0" w:color="auto" w:frame="1"/>
          <w:shd w:val="clear" w:color="auto" w:fill="2B303B"/>
        </w:rPr>
      </w:pPr>
      <w:ins w:id="210" w:author="Unknown">
        <w:r w:rsidRPr="00CC5938">
          <w:rPr>
            <w:rStyle w:val="hljs-comment"/>
            <w:rFonts w:ascii="Times New Roman" w:hAnsi="Times New Roman" w:cs="Times New Roman"/>
            <w:color w:val="65737E"/>
            <w:sz w:val="24"/>
            <w:szCs w:val="24"/>
            <w:bdr w:val="none" w:sz="0" w:space="0" w:color="auto" w:frame="1"/>
            <w:shd w:val="clear" w:color="auto" w:fill="2B303B"/>
          </w:rPr>
          <w:t>//getter</w:t>
        </w:r>
      </w:ins>
    </w:p>
    <w:p w:rsidR="00F66E47" w:rsidRPr="00CC5938" w:rsidRDefault="00F66E47" w:rsidP="00F66E47">
      <w:pPr>
        <w:pStyle w:val="HTMLPreformatted"/>
        <w:shd w:val="clear" w:color="auto" w:fill="F6F6F6"/>
        <w:spacing w:line="360" w:lineRule="atLeast"/>
        <w:textAlignment w:val="baseline"/>
        <w:rPr>
          <w:ins w:id="211" w:author="Unknown"/>
          <w:rStyle w:val="HTMLCode"/>
          <w:rFonts w:ascii="Times New Roman" w:hAnsi="Times New Roman" w:cs="Times New Roman"/>
          <w:color w:val="C0C5CE"/>
          <w:sz w:val="24"/>
          <w:szCs w:val="24"/>
          <w:bdr w:val="none" w:sz="0" w:space="0" w:color="auto" w:frame="1"/>
          <w:shd w:val="clear" w:color="auto" w:fill="2B303B"/>
        </w:rPr>
      </w:pPr>
      <w:proofErr w:type="gramStart"/>
      <w:ins w:id="212" w:author="Unknown">
        <w:r w:rsidRPr="00CC5938">
          <w:rPr>
            <w:rStyle w:val="HTMLCode"/>
            <w:rFonts w:ascii="Times New Roman" w:hAnsi="Times New Roman" w:cs="Times New Roman"/>
            <w:color w:val="C0C5CE"/>
            <w:sz w:val="24"/>
            <w:szCs w:val="24"/>
            <w:bdr w:val="none" w:sz="0" w:space="0" w:color="auto" w:frame="1"/>
            <w:shd w:val="clear" w:color="auto" w:fill="2B303B"/>
          </w:rPr>
          <w:t>employee.employeeName</w:t>
        </w:r>
        <w:proofErr w:type="gramEnd"/>
        <w:r w:rsidRPr="00CC5938">
          <w:rPr>
            <w:rStyle w:val="HTMLCode"/>
            <w:rFonts w:ascii="Times New Roman" w:hAnsi="Times New Roman" w:cs="Times New Roman"/>
            <w:color w:val="C0C5CE"/>
            <w:sz w:val="24"/>
            <w:szCs w:val="24"/>
            <w:bdr w:val="none" w:sz="0" w:space="0" w:color="auto" w:frame="1"/>
            <w:shd w:val="clear" w:color="auto" w:fill="2B303B"/>
          </w:rPr>
          <w:t>;</w:t>
        </w:r>
      </w:ins>
    </w:p>
    <w:p w:rsidR="00F66E47" w:rsidRPr="00CC5938" w:rsidRDefault="00F66E47" w:rsidP="00F66E47">
      <w:pPr>
        <w:pStyle w:val="HTMLPreformatted"/>
        <w:shd w:val="clear" w:color="auto" w:fill="F6F6F6"/>
        <w:spacing w:line="360" w:lineRule="atLeast"/>
        <w:textAlignment w:val="baseline"/>
        <w:rPr>
          <w:ins w:id="213" w:author="Unknown"/>
          <w:rFonts w:ascii="Times New Roman" w:hAnsi="Times New Roman" w:cs="Times New Roman"/>
          <w:color w:val="444444"/>
          <w:sz w:val="24"/>
          <w:szCs w:val="24"/>
        </w:rPr>
      </w:pPr>
      <w:ins w:id="214" w:author="Unknown">
        <w:r w:rsidRPr="00CC5938">
          <w:rPr>
            <w:rStyle w:val="hljs-comment"/>
            <w:rFonts w:ascii="Times New Roman" w:hAnsi="Times New Roman" w:cs="Times New Roman"/>
            <w:color w:val="65737E"/>
            <w:sz w:val="24"/>
            <w:szCs w:val="24"/>
            <w:bdr w:val="none" w:sz="0" w:space="0" w:color="auto" w:frame="1"/>
            <w:shd w:val="clear" w:color="auto" w:fill="2B303B"/>
          </w:rPr>
          <w:t>//kết quả: Vũ Thanh Tài</w:t>
        </w:r>
      </w:ins>
    </w:p>
    <w:p w:rsidR="00F66E47" w:rsidRPr="00CC5938" w:rsidRDefault="00F66E47" w:rsidP="00F66E47">
      <w:pPr>
        <w:pStyle w:val="NormalWeb"/>
        <w:shd w:val="clear" w:color="auto" w:fill="FFFFFF"/>
        <w:spacing w:before="0" w:beforeAutospacing="0" w:after="105" w:afterAutospacing="0"/>
        <w:textAlignment w:val="baseline"/>
        <w:rPr>
          <w:ins w:id="215" w:author="Unknown"/>
          <w:color w:val="444444"/>
        </w:rPr>
      </w:pPr>
      <w:ins w:id="216" w:author="Unknown">
        <w:r w:rsidRPr="00CC5938">
          <w:rPr>
            <w:color w:val="444444"/>
          </w:rPr>
          <w:t>Hoặc bạn cũng có thể thực hiện setter, getter bằng cách truy cập trực tiếp vào class mà không cần khởi tạo.</w:t>
        </w:r>
      </w:ins>
    </w:p>
    <w:p w:rsidR="00F66E47" w:rsidRPr="00CC5938" w:rsidRDefault="00F66E47" w:rsidP="00F66E47">
      <w:pPr>
        <w:pStyle w:val="HTMLPreformatted"/>
        <w:shd w:val="clear" w:color="auto" w:fill="F6F6F6"/>
        <w:spacing w:line="360" w:lineRule="atLeast"/>
        <w:textAlignment w:val="baseline"/>
        <w:rPr>
          <w:ins w:id="217" w:author="Unknown"/>
          <w:rStyle w:val="HTMLCode"/>
          <w:rFonts w:ascii="Times New Roman" w:hAnsi="Times New Roman" w:cs="Times New Roman"/>
          <w:color w:val="C0C5CE"/>
          <w:sz w:val="24"/>
          <w:szCs w:val="24"/>
          <w:bdr w:val="none" w:sz="0" w:space="0" w:color="auto" w:frame="1"/>
          <w:shd w:val="clear" w:color="auto" w:fill="2B303B"/>
        </w:rPr>
      </w:pPr>
      <w:ins w:id="218" w:author="Unknown">
        <w:r w:rsidRPr="00CC5938">
          <w:rPr>
            <w:rStyle w:val="hljs-comment"/>
            <w:rFonts w:ascii="Times New Roman" w:hAnsi="Times New Roman" w:cs="Times New Roman"/>
            <w:color w:val="65737E"/>
            <w:sz w:val="24"/>
            <w:szCs w:val="24"/>
            <w:bdr w:val="none" w:sz="0" w:space="0" w:color="auto" w:frame="1"/>
            <w:shd w:val="clear" w:color="auto" w:fill="2B303B"/>
          </w:rPr>
          <w:t>//setter</w:t>
        </w:r>
      </w:ins>
    </w:p>
    <w:p w:rsidR="00F66E47" w:rsidRPr="00CC5938" w:rsidRDefault="00F66E47" w:rsidP="00F66E47">
      <w:pPr>
        <w:pStyle w:val="HTMLPreformatted"/>
        <w:shd w:val="clear" w:color="auto" w:fill="F6F6F6"/>
        <w:spacing w:line="360" w:lineRule="atLeast"/>
        <w:textAlignment w:val="baseline"/>
        <w:rPr>
          <w:ins w:id="219" w:author="Unknown"/>
          <w:rStyle w:val="HTMLCode"/>
          <w:rFonts w:ascii="Times New Roman" w:hAnsi="Times New Roman" w:cs="Times New Roman"/>
          <w:color w:val="C0C5CE"/>
          <w:sz w:val="24"/>
          <w:szCs w:val="24"/>
          <w:bdr w:val="none" w:sz="0" w:space="0" w:color="auto" w:frame="1"/>
          <w:shd w:val="clear" w:color="auto" w:fill="2B303B"/>
        </w:rPr>
      </w:pPr>
      <w:ins w:id="220" w:author="Unknown">
        <w:r w:rsidRPr="00CC5938">
          <w:rPr>
            <w:rStyle w:val="HTMLCode"/>
            <w:rFonts w:ascii="Times New Roman" w:hAnsi="Times New Roman" w:cs="Times New Roman"/>
            <w:color w:val="C0C5CE"/>
            <w:sz w:val="24"/>
            <w:szCs w:val="24"/>
            <w:bdr w:val="none" w:sz="0" w:space="0" w:color="auto" w:frame="1"/>
            <w:shd w:val="clear" w:color="auto" w:fill="2B303B"/>
          </w:rPr>
          <w:t xml:space="preserve">Employee.employeeName = </w:t>
        </w:r>
        <w:r w:rsidRPr="00CC5938">
          <w:rPr>
            <w:rStyle w:val="hljs-string"/>
            <w:rFonts w:ascii="Times New Roman" w:hAnsi="Times New Roman" w:cs="Times New Roman"/>
            <w:color w:val="A3BE8C"/>
            <w:sz w:val="24"/>
            <w:szCs w:val="24"/>
            <w:bdr w:val="none" w:sz="0" w:space="0" w:color="auto" w:frame="1"/>
            <w:shd w:val="clear" w:color="auto" w:fill="2B303B"/>
          </w:rPr>
          <w:t>"Vũ Thanh Tài"</w:t>
        </w:r>
      </w:ins>
    </w:p>
    <w:p w:rsidR="00F66E47" w:rsidRPr="00CC5938" w:rsidRDefault="00F66E47" w:rsidP="00F66E47">
      <w:pPr>
        <w:pStyle w:val="HTMLPreformatted"/>
        <w:shd w:val="clear" w:color="auto" w:fill="F6F6F6"/>
        <w:spacing w:line="360" w:lineRule="atLeast"/>
        <w:textAlignment w:val="baseline"/>
        <w:rPr>
          <w:ins w:id="221" w:author="Unknown"/>
          <w:rStyle w:val="HTMLCode"/>
          <w:rFonts w:ascii="Times New Roman" w:hAnsi="Times New Roman" w:cs="Times New Roman"/>
          <w:color w:val="C0C5CE"/>
          <w:sz w:val="24"/>
          <w:szCs w:val="24"/>
          <w:bdr w:val="none" w:sz="0" w:space="0" w:color="auto" w:frame="1"/>
          <w:shd w:val="clear" w:color="auto" w:fill="2B303B"/>
        </w:rPr>
      </w:pPr>
      <w:ins w:id="222" w:author="Unknown">
        <w:r w:rsidRPr="00CC5938">
          <w:rPr>
            <w:rStyle w:val="hljs-comment"/>
            <w:rFonts w:ascii="Times New Roman" w:hAnsi="Times New Roman" w:cs="Times New Roman"/>
            <w:color w:val="65737E"/>
            <w:sz w:val="24"/>
            <w:szCs w:val="24"/>
            <w:bdr w:val="none" w:sz="0" w:space="0" w:color="auto" w:frame="1"/>
            <w:shd w:val="clear" w:color="auto" w:fill="2B303B"/>
          </w:rPr>
          <w:t>//getter</w:t>
        </w:r>
      </w:ins>
    </w:p>
    <w:p w:rsidR="00F66E47" w:rsidRPr="00CC5938" w:rsidRDefault="00F66E47" w:rsidP="00F66E47">
      <w:pPr>
        <w:pStyle w:val="HTMLPreformatted"/>
        <w:shd w:val="clear" w:color="auto" w:fill="F6F6F6"/>
        <w:spacing w:line="360" w:lineRule="atLeast"/>
        <w:textAlignment w:val="baseline"/>
        <w:rPr>
          <w:ins w:id="223" w:author="Unknown"/>
          <w:rStyle w:val="HTMLCode"/>
          <w:rFonts w:ascii="Times New Roman" w:hAnsi="Times New Roman" w:cs="Times New Roman"/>
          <w:color w:val="C0C5CE"/>
          <w:sz w:val="24"/>
          <w:szCs w:val="24"/>
          <w:bdr w:val="none" w:sz="0" w:space="0" w:color="auto" w:frame="1"/>
          <w:shd w:val="clear" w:color="auto" w:fill="2B303B"/>
        </w:rPr>
      </w:pPr>
      <w:ins w:id="224" w:author="Unknown">
        <w:r w:rsidRPr="00CC5938">
          <w:rPr>
            <w:rStyle w:val="HTMLCode"/>
            <w:rFonts w:ascii="Times New Roman" w:hAnsi="Times New Roman" w:cs="Times New Roman"/>
            <w:color w:val="C0C5CE"/>
            <w:sz w:val="24"/>
            <w:szCs w:val="24"/>
            <w:bdr w:val="none" w:sz="0" w:space="0" w:color="auto" w:frame="1"/>
            <w:shd w:val="clear" w:color="auto" w:fill="2B303B"/>
          </w:rPr>
          <w:t>Employee.employeeName;</w:t>
        </w:r>
      </w:ins>
    </w:p>
    <w:p w:rsidR="00F66E47" w:rsidRPr="00CC5938" w:rsidRDefault="00F66E47" w:rsidP="00F66E47">
      <w:pPr>
        <w:pStyle w:val="HTMLPreformatted"/>
        <w:shd w:val="clear" w:color="auto" w:fill="F6F6F6"/>
        <w:spacing w:line="360" w:lineRule="atLeast"/>
        <w:textAlignment w:val="baseline"/>
        <w:rPr>
          <w:ins w:id="225" w:author="Unknown"/>
          <w:rFonts w:ascii="Times New Roman" w:hAnsi="Times New Roman" w:cs="Times New Roman"/>
          <w:color w:val="444444"/>
          <w:sz w:val="24"/>
          <w:szCs w:val="24"/>
        </w:rPr>
      </w:pPr>
      <w:ins w:id="226" w:author="Unknown">
        <w:r w:rsidRPr="00CC5938">
          <w:rPr>
            <w:rStyle w:val="hljs-comment"/>
            <w:rFonts w:ascii="Times New Roman" w:hAnsi="Times New Roman" w:cs="Times New Roman"/>
            <w:color w:val="65737E"/>
            <w:sz w:val="24"/>
            <w:szCs w:val="24"/>
            <w:bdr w:val="none" w:sz="0" w:space="0" w:color="auto" w:frame="1"/>
            <w:shd w:val="clear" w:color="auto" w:fill="2B303B"/>
          </w:rPr>
          <w:t>//kết quả: Vũ Thanh Tài</w:t>
        </w:r>
      </w:ins>
    </w:p>
    <w:p w:rsidR="00F66E47" w:rsidRPr="00CC5938" w:rsidRDefault="00F66E47" w:rsidP="00F66E47">
      <w:pPr>
        <w:pStyle w:val="NormalWeb"/>
        <w:shd w:val="clear" w:color="auto" w:fill="FFFFFF"/>
        <w:spacing w:before="120" w:beforeAutospacing="0" w:after="0" w:afterAutospacing="0"/>
        <w:rPr>
          <w:color w:val="1B1B1B"/>
          <w:spacing w:val="-1"/>
        </w:rPr>
      </w:pPr>
    </w:p>
    <w:p w:rsidR="00F66E47" w:rsidRPr="00CC5938" w:rsidRDefault="00F66E47" w:rsidP="00860261">
      <w:pPr>
        <w:spacing w:after="160" w:line="256" w:lineRule="auto"/>
        <w:rPr>
          <w:rFonts w:ascii="Times New Roman" w:hAnsi="Times New Roman" w:cs="Times New Roman"/>
          <w:b/>
        </w:rPr>
      </w:pPr>
    </w:p>
    <w:p w:rsidR="00B727A5" w:rsidRPr="00CC5938" w:rsidRDefault="00B727A5">
      <w:pPr>
        <w:rPr>
          <w:rFonts w:ascii="Times New Roman" w:hAnsi="Times New Roman" w:cs="Times New Roman"/>
          <w:b/>
        </w:rPr>
      </w:pPr>
    </w:p>
    <w:p w:rsidR="00B727A5" w:rsidRPr="00CC5938" w:rsidRDefault="00B727A5">
      <w:pPr>
        <w:rPr>
          <w:rFonts w:ascii="Times New Roman" w:hAnsi="Times New Roman" w:cs="Times New Roman"/>
          <w:b/>
        </w:rPr>
      </w:pPr>
    </w:p>
    <w:p w:rsidR="00B727A5" w:rsidRPr="00CC5938" w:rsidRDefault="00B727A5">
      <w:pPr>
        <w:rPr>
          <w:rFonts w:ascii="Times New Roman" w:hAnsi="Times New Roman" w:cs="Times New Roman"/>
        </w:rPr>
      </w:pPr>
    </w:p>
    <w:p w:rsidR="00B727A5" w:rsidRPr="00CC5938" w:rsidRDefault="00B727A5">
      <w:pPr>
        <w:rPr>
          <w:rFonts w:ascii="Times New Roman" w:hAnsi="Times New Roman" w:cs="Times New Roman"/>
        </w:rPr>
      </w:pPr>
    </w:p>
    <w:sectPr w:rsidR="00B727A5" w:rsidRPr="00CC5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30FFC"/>
    <w:multiLevelType w:val="multilevel"/>
    <w:tmpl w:val="9CD2B2E4"/>
    <w:lvl w:ilvl="0">
      <w:start w:val="1"/>
      <w:numFmt w:val="decimal"/>
      <w:lvlText w:val="2.%1."/>
      <w:lvlJc w:val="left"/>
      <w:pPr>
        <w:tabs>
          <w:tab w:val="num" w:pos="360"/>
        </w:tabs>
        <w:ind w:left="0" w:firstLine="0"/>
      </w:pPr>
      <w:rPr>
        <w:b w:val="0"/>
      </w:rPr>
    </w:lvl>
    <w:lvl w:ilvl="1">
      <w:start w:val="1"/>
      <w:numFmt w:val="none"/>
      <w:lvlText w:val="1.2."/>
      <w:lvlJc w:val="left"/>
      <w:pPr>
        <w:tabs>
          <w:tab w:val="num" w:pos="1080"/>
        </w:tabs>
        <w:ind w:left="720" w:firstLine="0"/>
      </w:pPr>
      <w:rPr>
        <w:b w:val="0"/>
      </w:rPr>
    </w:lvl>
    <w:lvl w:ilvl="2">
      <w:start w:val="1"/>
      <w:numFmt w:val="decimal"/>
      <w:lvlText w:val="1.2.%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 w15:restartNumberingAfterBreak="0">
    <w:nsid w:val="55114431"/>
    <w:multiLevelType w:val="multilevel"/>
    <w:tmpl w:val="B65C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8766A0"/>
    <w:multiLevelType w:val="multilevel"/>
    <w:tmpl w:val="8D66FC2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7A5"/>
    <w:rsid w:val="00455354"/>
    <w:rsid w:val="004974D0"/>
    <w:rsid w:val="00860261"/>
    <w:rsid w:val="00A92F6F"/>
    <w:rsid w:val="00B727A5"/>
    <w:rsid w:val="00CC5938"/>
    <w:rsid w:val="00F66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BAECC"/>
  <w15:docId w15:val="{D24BA9CB-0B64-498E-8A60-60D96A7A6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7A5"/>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F66E4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727A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602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7A5"/>
    <w:pPr>
      <w:ind w:left="720"/>
      <w:contextualSpacing/>
    </w:pPr>
  </w:style>
  <w:style w:type="table" w:styleId="TableGrid">
    <w:name w:val="Table Grid"/>
    <w:basedOn w:val="TableNormal"/>
    <w:uiPriority w:val="59"/>
    <w:rsid w:val="00B727A5"/>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727A5"/>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727A5"/>
    <w:rPr>
      <w:rFonts w:ascii="Courier New" w:eastAsia="Times New Roman" w:hAnsi="Courier New" w:cs="Courier New"/>
      <w:sz w:val="20"/>
      <w:szCs w:val="20"/>
    </w:rPr>
  </w:style>
  <w:style w:type="character" w:customStyle="1" w:styleId="hljs-keyword">
    <w:name w:val="hljs-keyword"/>
    <w:basedOn w:val="DefaultParagraphFont"/>
    <w:rsid w:val="00B727A5"/>
  </w:style>
  <w:style w:type="character" w:customStyle="1" w:styleId="hljs-number">
    <w:name w:val="hljs-number"/>
    <w:basedOn w:val="DefaultParagraphFont"/>
    <w:rsid w:val="00B727A5"/>
  </w:style>
  <w:style w:type="character" w:customStyle="1" w:styleId="hljs-comment">
    <w:name w:val="hljs-comment"/>
    <w:basedOn w:val="DefaultParagraphFont"/>
    <w:rsid w:val="00B727A5"/>
  </w:style>
  <w:style w:type="paragraph" w:styleId="HTMLPreformatted">
    <w:name w:val="HTML Preformatted"/>
    <w:basedOn w:val="Normal"/>
    <w:link w:val="HTMLPreformattedChar"/>
    <w:uiPriority w:val="99"/>
    <w:semiHidden/>
    <w:unhideWhenUsed/>
    <w:rsid w:val="00B7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27A5"/>
    <w:rPr>
      <w:rFonts w:ascii="Courier New" w:eastAsia="Times New Roman" w:hAnsi="Courier New" w:cs="Courier New"/>
      <w:sz w:val="20"/>
      <w:szCs w:val="20"/>
    </w:rPr>
  </w:style>
  <w:style w:type="character" w:customStyle="1" w:styleId="hljs-function">
    <w:name w:val="hljs-function"/>
    <w:basedOn w:val="DefaultParagraphFont"/>
    <w:rsid w:val="00B727A5"/>
  </w:style>
  <w:style w:type="character" w:customStyle="1" w:styleId="hljs-title">
    <w:name w:val="hljs-title"/>
    <w:basedOn w:val="DefaultParagraphFont"/>
    <w:rsid w:val="00B727A5"/>
  </w:style>
  <w:style w:type="character" w:customStyle="1" w:styleId="hljs-params">
    <w:name w:val="hljs-params"/>
    <w:basedOn w:val="DefaultParagraphFont"/>
    <w:rsid w:val="00B727A5"/>
  </w:style>
  <w:style w:type="character" w:customStyle="1" w:styleId="hljs-literal">
    <w:name w:val="hljs-literal"/>
    <w:basedOn w:val="DefaultParagraphFont"/>
    <w:rsid w:val="00B727A5"/>
  </w:style>
  <w:style w:type="character" w:customStyle="1" w:styleId="hljs-builtin">
    <w:name w:val="hljs-built_in"/>
    <w:basedOn w:val="DefaultParagraphFont"/>
    <w:rsid w:val="00B727A5"/>
  </w:style>
  <w:style w:type="character" w:customStyle="1" w:styleId="Heading2Char">
    <w:name w:val="Heading 2 Char"/>
    <w:basedOn w:val="DefaultParagraphFont"/>
    <w:link w:val="Heading2"/>
    <w:uiPriority w:val="9"/>
    <w:rsid w:val="00B727A5"/>
    <w:rPr>
      <w:rFonts w:ascii="Times New Roman" w:eastAsia="Times New Roman" w:hAnsi="Times New Roman" w:cs="Times New Roman"/>
      <w:b/>
      <w:bCs/>
      <w:sz w:val="36"/>
      <w:szCs w:val="36"/>
    </w:rPr>
  </w:style>
  <w:style w:type="character" w:styleId="Strong">
    <w:name w:val="Strong"/>
    <w:basedOn w:val="DefaultParagraphFont"/>
    <w:uiPriority w:val="22"/>
    <w:qFormat/>
    <w:rsid w:val="00B727A5"/>
    <w:rPr>
      <w:b/>
      <w:bCs/>
    </w:rPr>
  </w:style>
  <w:style w:type="character" w:styleId="Hyperlink">
    <w:name w:val="Hyperlink"/>
    <w:basedOn w:val="DefaultParagraphFont"/>
    <w:uiPriority w:val="99"/>
    <w:semiHidden/>
    <w:unhideWhenUsed/>
    <w:rsid w:val="00860261"/>
    <w:rPr>
      <w:color w:val="0000FF"/>
      <w:u w:val="single"/>
    </w:rPr>
  </w:style>
  <w:style w:type="character" w:customStyle="1" w:styleId="Heading3Char">
    <w:name w:val="Heading 3 Char"/>
    <w:basedOn w:val="DefaultParagraphFont"/>
    <w:link w:val="Heading3"/>
    <w:uiPriority w:val="9"/>
    <w:semiHidden/>
    <w:rsid w:val="00860261"/>
    <w:rPr>
      <w:rFonts w:asciiTheme="majorHAnsi" w:eastAsiaTheme="majorEastAsia" w:hAnsiTheme="majorHAnsi" w:cstheme="majorBidi"/>
      <w:b/>
      <w:bCs/>
      <w:color w:val="4F81BD" w:themeColor="accent1"/>
      <w:sz w:val="24"/>
      <w:szCs w:val="24"/>
    </w:rPr>
  </w:style>
  <w:style w:type="character" w:customStyle="1" w:styleId="Heading1Char">
    <w:name w:val="Heading 1 Char"/>
    <w:basedOn w:val="DefaultParagraphFont"/>
    <w:link w:val="Heading1"/>
    <w:uiPriority w:val="9"/>
    <w:rsid w:val="00F66E47"/>
    <w:rPr>
      <w:rFonts w:asciiTheme="majorHAnsi" w:eastAsiaTheme="majorEastAsia" w:hAnsiTheme="majorHAnsi" w:cstheme="majorBidi"/>
      <w:b/>
      <w:bCs/>
      <w:color w:val="365F91" w:themeColor="accent1" w:themeShade="BF"/>
      <w:sz w:val="28"/>
      <w:szCs w:val="28"/>
    </w:rPr>
  </w:style>
  <w:style w:type="character" w:customStyle="1" w:styleId="hljs-string">
    <w:name w:val="hljs-string"/>
    <w:basedOn w:val="DefaultParagraphFont"/>
    <w:rsid w:val="00F66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07258">
      <w:bodyDiv w:val="1"/>
      <w:marLeft w:val="0"/>
      <w:marRight w:val="0"/>
      <w:marTop w:val="0"/>
      <w:marBottom w:val="0"/>
      <w:divBdr>
        <w:top w:val="none" w:sz="0" w:space="0" w:color="auto"/>
        <w:left w:val="none" w:sz="0" w:space="0" w:color="auto"/>
        <w:bottom w:val="none" w:sz="0" w:space="0" w:color="auto"/>
        <w:right w:val="none" w:sz="0" w:space="0" w:color="auto"/>
      </w:divBdr>
    </w:div>
    <w:div w:id="195390579">
      <w:bodyDiv w:val="1"/>
      <w:marLeft w:val="0"/>
      <w:marRight w:val="0"/>
      <w:marTop w:val="0"/>
      <w:marBottom w:val="0"/>
      <w:divBdr>
        <w:top w:val="none" w:sz="0" w:space="0" w:color="auto"/>
        <w:left w:val="none" w:sz="0" w:space="0" w:color="auto"/>
        <w:bottom w:val="none" w:sz="0" w:space="0" w:color="auto"/>
        <w:right w:val="none" w:sz="0" w:space="0" w:color="auto"/>
      </w:divBdr>
    </w:div>
    <w:div w:id="361637634">
      <w:bodyDiv w:val="1"/>
      <w:marLeft w:val="0"/>
      <w:marRight w:val="0"/>
      <w:marTop w:val="0"/>
      <w:marBottom w:val="0"/>
      <w:divBdr>
        <w:top w:val="none" w:sz="0" w:space="0" w:color="auto"/>
        <w:left w:val="none" w:sz="0" w:space="0" w:color="auto"/>
        <w:bottom w:val="none" w:sz="0" w:space="0" w:color="auto"/>
        <w:right w:val="none" w:sz="0" w:space="0" w:color="auto"/>
      </w:divBdr>
    </w:div>
    <w:div w:id="444159396">
      <w:bodyDiv w:val="1"/>
      <w:marLeft w:val="0"/>
      <w:marRight w:val="0"/>
      <w:marTop w:val="0"/>
      <w:marBottom w:val="0"/>
      <w:divBdr>
        <w:top w:val="none" w:sz="0" w:space="0" w:color="auto"/>
        <w:left w:val="none" w:sz="0" w:space="0" w:color="auto"/>
        <w:bottom w:val="none" w:sz="0" w:space="0" w:color="auto"/>
        <w:right w:val="none" w:sz="0" w:space="0" w:color="auto"/>
      </w:divBdr>
    </w:div>
    <w:div w:id="531963639">
      <w:bodyDiv w:val="1"/>
      <w:marLeft w:val="0"/>
      <w:marRight w:val="0"/>
      <w:marTop w:val="0"/>
      <w:marBottom w:val="0"/>
      <w:divBdr>
        <w:top w:val="none" w:sz="0" w:space="0" w:color="auto"/>
        <w:left w:val="none" w:sz="0" w:space="0" w:color="auto"/>
        <w:bottom w:val="none" w:sz="0" w:space="0" w:color="auto"/>
        <w:right w:val="none" w:sz="0" w:space="0" w:color="auto"/>
      </w:divBdr>
    </w:div>
    <w:div w:id="634600438">
      <w:bodyDiv w:val="1"/>
      <w:marLeft w:val="0"/>
      <w:marRight w:val="0"/>
      <w:marTop w:val="0"/>
      <w:marBottom w:val="0"/>
      <w:divBdr>
        <w:top w:val="none" w:sz="0" w:space="0" w:color="auto"/>
        <w:left w:val="none" w:sz="0" w:space="0" w:color="auto"/>
        <w:bottom w:val="none" w:sz="0" w:space="0" w:color="auto"/>
        <w:right w:val="none" w:sz="0" w:space="0" w:color="auto"/>
      </w:divBdr>
    </w:div>
    <w:div w:id="654259145">
      <w:bodyDiv w:val="1"/>
      <w:marLeft w:val="0"/>
      <w:marRight w:val="0"/>
      <w:marTop w:val="0"/>
      <w:marBottom w:val="0"/>
      <w:divBdr>
        <w:top w:val="none" w:sz="0" w:space="0" w:color="auto"/>
        <w:left w:val="none" w:sz="0" w:space="0" w:color="auto"/>
        <w:bottom w:val="none" w:sz="0" w:space="0" w:color="auto"/>
        <w:right w:val="none" w:sz="0" w:space="0" w:color="auto"/>
      </w:divBdr>
    </w:div>
    <w:div w:id="713238271">
      <w:bodyDiv w:val="1"/>
      <w:marLeft w:val="0"/>
      <w:marRight w:val="0"/>
      <w:marTop w:val="0"/>
      <w:marBottom w:val="0"/>
      <w:divBdr>
        <w:top w:val="none" w:sz="0" w:space="0" w:color="auto"/>
        <w:left w:val="none" w:sz="0" w:space="0" w:color="auto"/>
        <w:bottom w:val="none" w:sz="0" w:space="0" w:color="auto"/>
        <w:right w:val="none" w:sz="0" w:space="0" w:color="auto"/>
      </w:divBdr>
    </w:div>
    <w:div w:id="786312159">
      <w:bodyDiv w:val="1"/>
      <w:marLeft w:val="0"/>
      <w:marRight w:val="0"/>
      <w:marTop w:val="0"/>
      <w:marBottom w:val="0"/>
      <w:divBdr>
        <w:top w:val="none" w:sz="0" w:space="0" w:color="auto"/>
        <w:left w:val="none" w:sz="0" w:space="0" w:color="auto"/>
        <w:bottom w:val="none" w:sz="0" w:space="0" w:color="auto"/>
        <w:right w:val="none" w:sz="0" w:space="0" w:color="auto"/>
      </w:divBdr>
    </w:div>
    <w:div w:id="794833073">
      <w:bodyDiv w:val="1"/>
      <w:marLeft w:val="0"/>
      <w:marRight w:val="0"/>
      <w:marTop w:val="0"/>
      <w:marBottom w:val="0"/>
      <w:divBdr>
        <w:top w:val="none" w:sz="0" w:space="0" w:color="auto"/>
        <w:left w:val="none" w:sz="0" w:space="0" w:color="auto"/>
        <w:bottom w:val="none" w:sz="0" w:space="0" w:color="auto"/>
        <w:right w:val="none" w:sz="0" w:space="0" w:color="auto"/>
      </w:divBdr>
    </w:div>
    <w:div w:id="805391043">
      <w:bodyDiv w:val="1"/>
      <w:marLeft w:val="0"/>
      <w:marRight w:val="0"/>
      <w:marTop w:val="0"/>
      <w:marBottom w:val="0"/>
      <w:divBdr>
        <w:top w:val="none" w:sz="0" w:space="0" w:color="auto"/>
        <w:left w:val="none" w:sz="0" w:space="0" w:color="auto"/>
        <w:bottom w:val="none" w:sz="0" w:space="0" w:color="auto"/>
        <w:right w:val="none" w:sz="0" w:space="0" w:color="auto"/>
      </w:divBdr>
    </w:div>
    <w:div w:id="1098646154">
      <w:bodyDiv w:val="1"/>
      <w:marLeft w:val="0"/>
      <w:marRight w:val="0"/>
      <w:marTop w:val="0"/>
      <w:marBottom w:val="0"/>
      <w:divBdr>
        <w:top w:val="none" w:sz="0" w:space="0" w:color="auto"/>
        <w:left w:val="none" w:sz="0" w:space="0" w:color="auto"/>
        <w:bottom w:val="none" w:sz="0" w:space="0" w:color="auto"/>
        <w:right w:val="none" w:sz="0" w:space="0" w:color="auto"/>
      </w:divBdr>
    </w:div>
    <w:div w:id="1152405101">
      <w:bodyDiv w:val="1"/>
      <w:marLeft w:val="0"/>
      <w:marRight w:val="0"/>
      <w:marTop w:val="0"/>
      <w:marBottom w:val="0"/>
      <w:divBdr>
        <w:top w:val="none" w:sz="0" w:space="0" w:color="auto"/>
        <w:left w:val="none" w:sz="0" w:space="0" w:color="auto"/>
        <w:bottom w:val="none" w:sz="0" w:space="0" w:color="auto"/>
        <w:right w:val="none" w:sz="0" w:space="0" w:color="auto"/>
      </w:divBdr>
    </w:div>
    <w:div w:id="1167162402">
      <w:bodyDiv w:val="1"/>
      <w:marLeft w:val="0"/>
      <w:marRight w:val="0"/>
      <w:marTop w:val="0"/>
      <w:marBottom w:val="0"/>
      <w:divBdr>
        <w:top w:val="none" w:sz="0" w:space="0" w:color="auto"/>
        <w:left w:val="none" w:sz="0" w:space="0" w:color="auto"/>
        <w:bottom w:val="none" w:sz="0" w:space="0" w:color="auto"/>
        <w:right w:val="none" w:sz="0" w:space="0" w:color="auto"/>
      </w:divBdr>
    </w:div>
    <w:div w:id="1185361194">
      <w:bodyDiv w:val="1"/>
      <w:marLeft w:val="0"/>
      <w:marRight w:val="0"/>
      <w:marTop w:val="0"/>
      <w:marBottom w:val="0"/>
      <w:divBdr>
        <w:top w:val="none" w:sz="0" w:space="0" w:color="auto"/>
        <w:left w:val="none" w:sz="0" w:space="0" w:color="auto"/>
        <w:bottom w:val="none" w:sz="0" w:space="0" w:color="auto"/>
        <w:right w:val="none" w:sz="0" w:space="0" w:color="auto"/>
      </w:divBdr>
    </w:div>
    <w:div w:id="1197891374">
      <w:bodyDiv w:val="1"/>
      <w:marLeft w:val="0"/>
      <w:marRight w:val="0"/>
      <w:marTop w:val="0"/>
      <w:marBottom w:val="0"/>
      <w:divBdr>
        <w:top w:val="none" w:sz="0" w:space="0" w:color="auto"/>
        <w:left w:val="none" w:sz="0" w:space="0" w:color="auto"/>
        <w:bottom w:val="none" w:sz="0" w:space="0" w:color="auto"/>
        <w:right w:val="none" w:sz="0" w:space="0" w:color="auto"/>
      </w:divBdr>
    </w:div>
    <w:div w:id="1199127348">
      <w:bodyDiv w:val="1"/>
      <w:marLeft w:val="0"/>
      <w:marRight w:val="0"/>
      <w:marTop w:val="0"/>
      <w:marBottom w:val="0"/>
      <w:divBdr>
        <w:top w:val="none" w:sz="0" w:space="0" w:color="auto"/>
        <w:left w:val="none" w:sz="0" w:space="0" w:color="auto"/>
        <w:bottom w:val="none" w:sz="0" w:space="0" w:color="auto"/>
        <w:right w:val="none" w:sz="0" w:space="0" w:color="auto"/>
      </w:divBdr>
    </w:div>
    <w:div w:id="1238789506">
      <w:bodyDiv w:val="1"/>
      <w:marLeft w:val="0"/>
      <w:marRight w:val="0"/>
      <w:marTop w:val="0"/>
      <w:marBottom w:val="0"/>
      <w:divBdr>
        <w:top w:val="none" w:sz="0" w:space="0" w:color="auto"/>
        <w:left w:val="none" w:sz="0" w:space="0" w:color="auto"/>
        <w:bottom w:val="none" w:sz="0" w:space="0" w:color="auto"/>
        <w:right w:val="none" w:sz="0" w:space="0" w:color="auto"/>
      </w:divBdr>
    </w:div>
    <w:div w:id="1330215682">
      <w:bodyDiv w:val="1"/>
      <w:marLeft w:val="0"/>
      <w:marRight w:val="0"/>
      <w:marTop w:val="0"/>
      <w:marBottom w:val="0"/>
      <w:divBdr>
        <w:top w:val="none" w:sz="0" w:space="0" w:color="auto"/>
        <w:left w:val="none" w:sz="0" w:space="0" w:color="auto"/>
        <w:bottom w:val="none" w:sz="0" w:space="0" w:color="auto"/>
        <w:right w:val="none" w:sz="0" w:space="0" w:color="auto"/>
      </w:divBdr>
    </w:div>
    <w:div w:id="1387757036">
      <w:bodyDiv w:val="1"/>
      <w:marLeft w:val="0"/>
      <w:marRight w:val="0"/>
      <w:marTop w:val="0"/>
      <w:marBottom w:val="0"/>
      <w:divBdr>
        <w:top w:val="none" w:sz="0" w:space="0" w:color="auto"/>
        <w:left w:val="none" w:sz="0" w:space="0" w:color="auto"/>
        <w:bottom w:val="none" w:sz="0" w:space="0" w:color="auto"/>
        <w:right w:val="none" w:sz="0" w:space="0" w:color="auto"/>
      </w:divBdr>
    </w:div>
    <w:div w:id="1414350194">
      <w:bodyDiv w:val="1"/>
      <w:marLeft w:val="0"/>
      <w:marRight w:val="0"/>
      <w:marTop w:val="0"/>
      <w:marBottom w:val="0"/>
      <w:divBdr>
        <w:top w:val="none" w:sz="0" w:space="0" w:color="auto"/>
        <w:left w:val="none" w:sz="0" w:space="0" w:color="auto"/>
        <w:bottom w:val="none" w:sz="0" w:space="0" w:color="auto"/>
        <w:right w:val="none" w:sz="0" w:space="0" w:color="auto"/>
      </w:divBdr>
    </w:div>
    <w:div w:id="1422796611">
      <w:bodyDiv w:val="1"/>
      <w:marLeft w:val="0"/>
      <w:marRight w:val="0"/>
      <w:marTop w:val="0"/>
      <w:marBottom w:val="0"/>
      <w:divBdr>
        <w:top w:val="none" w:sz="0" w:space="0" w:color="auto"/>
        <w:left w:val="none" w:sz="0" w:space="0" w:color="auto"/>
        <w:bottom w:val="none" w:sz="0" w:space="0" w:color="auto"/>
        <w:right w:val="none" w:sz="0" w:space="0" w:color="auto"/>
      </w:divBdr>
    </w:div>
    <w:div w:id="1722171110">
      <w:bodyDiv w:val="1"/>
      <w:marLeft w:val="0"/>
      <w:marRight w:val="0"/>
      <w:marTop w:val="0"/>
      <w:marBottom w:val="0"/>
      <w:divBdr>
        <w:top w:val="none" w:sz="0" w:space="0" w:color="auto"/>
        <w:left w:val="none" w:sz="0" w:space="0" w:color="auto"/>
        <w:bottom w:val="none" w:sz="0" w:space="0" w:color="auto"/>
        <w:right w:val="none" w:sz="0" w:space="0" w:color="auto"/>
      </w:divBdr>
      <w:divsChild>
        <w:div w:id="1740402912">
          <w:blockQuote w:val="1"/>
          <w:marLeft w:val="90"/>
          <w:marRight w:val="0"/>
          <w:marTop w:val="300"/>
          <w:marBottom w:val="165"/>
          <w:divBdr>
            <w:top w:val="none" w:sz="0" w:space="0" w:color="auto"/>
            <w:left w:val="single" w:sz="24" w:space="11" w:color="4BCD9F"/>
            <w:bottom w:val="none" w:sz="0" w:space="0" w:color="auto"/>
            <w:right w:val="none" w:sz="0" w:space="0" w:color="auto"/>
          </w:divBdr>
        </w:div>
      </w:divsChild>
    </w:div>
    <w:div w:id="1787774671">
      <w:bodyDiv w:val="1"/>
      <w:marLeft w:val="0"/>
      <w:marRight w:val="0"/>
      <w:marTop w:val="0"/>
      <w:marBottom w:val="0"/>
      <w:divBdr>
        <w:top w:val="none" w:sz="0" w:space="0" w:color="auto"/>
        <w:left w:val="none" w:sz="0" w:space="0" w:color="auto"/>
        <w:bottom w:val="none" w:sz="0" w:space="0" w:color="auto"/>
        <w:right w:val="none" w:sz="0" w:space="0" w:color="auto"/>
      </w:divBdr>
    </w:div>
    <w:div w:id="1790784192">
      <w:bodyDiv w:val="1"/>
      <w:marLeft w:val="0"/>
      <w:marRight w:val="0"/>
      <w:marTop w:val="0"/>
      <w:marBottom w:val="0"/>
      <w:divBdr>
        <w:top w:val="none" w:sz="0" w:space="0" w:color="auto"/>
        <w:left w:val="none" w:sz="0" w:space="0" w:color="auto"/>
        <w:bottom w:val="none" w:sz="0" w:space="0" w:color="auto"/>
        <w:right w:val="none" w:sz="0" w:space="0" w:color="auto"/>
      </w:divBdr>
    </w:div>
    <w:div w:id="1930112162">
      <w:bodyDiv w:val="1"/>
      <w:marLeft w:val="0"/>
      <w:marRight w:val="0"/>
      <w:marTop w:val="0"/>
      <w:marBottom w:val="0"/>
      <w:divBdr>
        <w:top w:val="none" w:sz="0" w:space="0" w:color="auto"/>
        <w:left w:val="none" w:sz="0" w:space="0" w:color="auto"/>
        <w:bottom w:val="none" w:sz="0" w:space="0" w:color="auto"/>
        <w:right w:val="none" w:sz="0" w:space="0" w:color="auto"/>
      </w:divBdr>
    </w:div>
    <w:div w:id="1969314926">
      <w:bodyDiv w:val="1"/>
      <w:marLeft w:val="0"/>
      <w:marRight w:val="0"/>
      <w:marTop w:val="0"/>
      <w:marBottom w:val="0"/>
      <w:divBdr>
        <w:top w:val="none" w:sz="0" w:space="0" w:color="auto"/>
        <w:left w:val="none" w:sz="0" w:space="0" w:color="auto"/>
        <w:bottom w:val="none" w:sz="0" w:space="0" w:color="auto"/>
        <w:right w:val="none" w:sz="0" w:space="0" w:color="auto"/>
      </w:divBdr>
    </w:div>
    <w:div w:id="1977904077">
      <w:bodyDiv w:val="1"/>
      <w:marLeft w:val="0"/>
      <w:marRight w:val="0"/>
      <w:marTop w:val="0"/>
      <w:marBottom w:val="0"/>
      <w:divBdr>
        <w:top w:val="none" w:sz="0" w:space="0" w:color="auto"/>
        <w:left w:val="none" w:sz="0" w:space="0" w:color="auto"/>
        <w:bottom w:val="none" w:sz="0" w:space="0" w:color="auto"/>
        <w:right w:val="none" w:sz="0" w:space="0" w:color="auto"/>
      </w:divBdr>
    </w:div>
    <w:div w:id="2043478796">
      <w:bodyDiv w:val="1"/>
      <w:marLeft w:val="0"/>
      <w:marRight w:val="0"/>
      <w:marTop w:val="0"/>
      <w:marBottom w:val="0"/>
      <w:divBdr>
        <w:top w:val="none" w:sz="0" w:space="0" w:color="auto"/>
        <w:left w:val="none" w:sz="0" w:space="0" w:color="auto"/>
        <w:bottom w:val="none" w:sz="0" w:space="0" w:color="auto"/>
        <w:right w:val="none" w:sz="0" w:space="0" w:color="auto"/>
      </w:divBdr>
    </w:div>
    <w:div w:id="2084988321">
      <w:bodyDiv w:val="1"/>
      <w:marLeft w:val="0"/>
      <w:marRight w:val="0"/>
      <w:marTop w:val="0"/>
      <w:marBottom w:val="0"/>
      <w:divBdr>
        <w:top w:val="none" w:sz="0" w:space="0" w:color="auto"/>
        <w:left w:val="none" w:sz="0" w:space="0" w:color="auto"/>
        <w:bottom w:val="none" w:sz="0" w:space="0" w:color="auto"/>
        <w:right w:val="none" w:sz="0" w:space="0" w:color="auto"/>
      </w:divBdr>
    </w:div>
    <w:div w:id="2102486588">
      <w:bodyDiv w:val="1"/>
      <w:marLeft w:val="0"/>
      <w:marRight w:val="0"/>
      <w:marTop w:val="0"/>
      <w:marBottom w:val="0"/>
      <w:divBdr>
        <w:top w:val="none" w:sz="0" w:space="0" w:color="auto"/>
        <w:left w:val="none" w:sz="0" w:space="0" w:color="auto"/>
        <w:bottom w:val="none" w:sz="0" w:space="0" w:color="auto"/>
        <w:right w:val="none" w:sz="0" w:space="0" w:color="auto"/>
      </w:divBdr>
    </w:div>
    <w:div w:id="211327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Functions/Arrow_functions" TargetMode="External"/><Relationship Id="rId5" Type="http://schemas.openxmlformats.org/officeDocument/2006/relationships/hyperlink" Target="http://wiki.ecmascript.org/doku.php?id=harmony:arrow_function_synta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1746</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B002B</dc:creator>
  <cp:lastModifiedBy>Welcome</cp:lastModifiedBy>
  <cp:revision>3</cp:revision>
  <dcterms:created xsi:type="dcterms:W3CDTF">2018-11-23T01:06:00Z</dcterms:created>
  <dcterms:modified xsi:type="dcterms:W3CDTF">2018-11-23T07:00:00Z</dcterms:modified>
</cp:coreProperties>
</file>